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w:t>语言</w:t>
      </w:r>
      <w:r>
        <w:rPr>
          <w:rFonts w:hint="eastAsia"/>
        </w:rPr>
        <w:t>：</w:t>
      </w:r>
      <w:r>
        <w:t>python 3</w:t>
      </w:r>
    </w:p>
    <w:p>
      <w:pPr>
        <w:snapToGrid w:val="0"/>
      </w:pPr>
      <w:r>
        <w:t>概述</w:t>
      </w:r>
      <w:r>
        <w:rPr>
          <w:rFonts w:hint="eastAsia"/>
        </w:rPr>
        <w:t>：</w:t>
      </w:r>
      <w:r>
        <w:t>三个平台</w:t>
      </w:r>
      <w:r>
        <w:rPr>
          <w:rFonts w:hint="eastAsia"/>
        </w:rPr>
        <w:t>，</w:t>
      </w:r>
      <w:r>
        <w:t>N个任务</w:t>
      </w:r>
      <w:r>
        <w:rPr>
          <w:rFonts w:hint="eastAsia"/>
        </w:rPr>
        <w:t>，</w:t>
      </w:r>
      <w:r>
        <w:t>N个任务寻找合适的平台进行计算</w:t>
      </w:r>
      <w:r>
        <w:rPr>
          <w:rFonts w:hint="eastAsia"/>
        </w:rPr>
        <w:t>，</w:t>
      </w:r>
      <w:r>
        <w:t>在每一个平台完成任务有不同的方法</w:t>
      </w:r>
      <w:r>
        <w:rPr>
          <w:rFonts w:hint="eastAsia"/>
        </w:rPr>
        <w:t>，有不同的总成本。目的是最小化三个平台的总和成本。</w:t>
      </w:r>
    </w:p>
    <w:p>
      <w:pPr>
        <w:snapToGrid w:val="0"/>
      </w:pPr>
      <w:r>
        <w:t>详细描述</w:t>
      </w:r>
      <w:r>
        <w:rPr>
          <w:rFonts w:hint="eastAsia"/>
        </w:rPr>
        <w:t>：</w:t>
      </w:r>
    </w:p>
    <w:p>
      <w:pPr>
        <w:snapToGrid w:val="0"/>
      </w:pPr>
      <w:r>
        <w:t>初始化</w:t>
      </w:r>
      <w:r>
        <w:rPr>
          <w:rFonts w:hint="eastAsia"/>
        </w:rPr>
        <w:t>：</w:t>
      </w:r>
    </w:p>
    <w:p>
      <w:pPr>
        <w:snapToGrid w:val="0"/>
        <w:rPr>
          <w:rFonts w:ascii="SimSun" w:hAnsi="SimSun" w:eastAsia="SimSun"/>
        </w:rPr>
      </w:pPr>
      <w:r>
        <w:t>N个任务</w:t>
      </w:r>
      <w:r>
        <w:rPr>
          <w:rFonts w:hint="eastAsia"/>
        </w:rPr>
        <w:t>，定义为</w:t>
      </w:r>
      <w:r>
        <w:rPr>
          <w:rFonts w:ascii="Euclid" w:hAnsi="Euclid"/>
          <w:kern w:val="0"/>
          <w:position w:val="-10"/>
          <w:szCs w:val="21"/>
        </w:rPr>
        <w:object>
          <v:shape id="_x0000_i1025" o:spt="75" type="#_x0000_t75" style="height:17.25pt;width:87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snapToGrid w:val="0"/>
      </w:pPr>
      <w:ins w:id="0" w:author="lyj" w:date="2019-10-20T15:11:00Z"/>
      <w:ins w:id="1" w:author="lyj" w:date="2019-10-20T15:11:00Z"/>
      <w:ins w:id="2" w:author="lyj" w:date="2019-10-20T15:11:00Z"/>
      <w:ins w:id="3" w:author="lyj" w:date="2019-10-20T15:11:00Z">
        <w:r>
          <w:rPr>
            <w:rFonts w:ascii="Euclid" w:hAnsi="Euclid" w:eastAsia="SimSun" w:cs="Times New Roman"/>
            <w:kern w:val="0"/>
            <w:position w:val="-10"/>
            <w:szCs w:val="21"/>
          </w:rPr>
          <w:object>
            <v:shape id="_x0000_i1026" o:spt="75" type="#_x0000_t75" style="height:15.9pt;width:14.15pt;" o:ole="t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  <w10:wrap type="none"/>
              <w10:anchorlock/>
            </v:shape>
            <o:OLEObject Type="Embed" ProgID="Equation.DSMT4" ShapeID="_x0000_i1026" DrawAspect="Content" ObjectID="_1468075726" r:id="rId6">
              <o:LockedField>false</o:LockedField>
            </o:OLEObject>
          </w:object>
        </w:r>
      </w:ins>
      <w:ins w:id="5" w:author="lyj" w:date="2019-10-20T15:11:00Z"/>
      <w:del w:id="6" w:author="lyj" w:date="2019-10-20T15:11:00Z">
        <w:r>
          <w:rPr>
            <w:rFonts w:hint="eastAsia"/>
          </w:rPr>
          <w:delText>B</w:delText>
        </w:r>
      </w:del>
      <w:del w:id="7" w:author="lyj" w:date="2019-10-20T15:11:00Z">
        <w:r>
          <w:rPr>
            <w:rFonts w:hint="eastAsia"/>
            <w:vertAlign w:val="subscript"/>
          </w:rPr>
          <w:delText>n</w:delText>
        </w:r>
      </w:del>
      <w:r>
        <w:rPr>
          <w:rFonts w:hint="eastAsia"/>
        </w:rPr>
        <w:t>表示计算R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所需的输入数据的大小（单位比特），取值：（1</w:t>
      </w:r>
      <w:r>
        <w:t>0</w:t>
      </w:r>
      <w:r>
        <w:rPr>
          <w:rFonts w:hint="eastAsia"/>
        </w:rPr>
        <w:t>,100）</w:t>
      </w:r>
    </w:p>
    <w:p>
      <w:pPr>
        <w:snapToGrid w:val="0"/>
        <w:rPr>
          <w:ins w:id="8" w:author="lyj" w:date="2019-10-20T14:49:00Z"/>
        </w:rPr>
      </w:pPr>
      <w:ins w:id="9" w:author="lyj" w:date="2019-10-20T14:49:00Z"/>
      <w:ins w:id="10" w:author="lyj" w:date="2019-10-20T14:49:00Z"/>
      <w:ins w:id="11" w:author="lyj" w:date="2019-10-20T14:49:00Z"/>
      <w:ins w:id="12" w:author="lyj" w:date="2019-10-20T14:49:00Z">
        <w:r>
          <w:rPr>
            <w:rFonts w:ascii="Euclid" w:hAnsi="Euclid" w:eastAsia="SimSun" w:cs="Times New Roman"/>
            <w:kern w:val="0"/>
            <w:position w:val="-10"/>
            <w:szCs w:val="21"/>
          </w:rPr>
          <w:object>
            <v:shape id="_x0000_i1027" o:spt="75" type="#_x0000_t75" style="height:16.35pt;width:13.7pt;" o:ole="t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  <w10:wrap type="none"/>
              <w10:anchorlock/>
            </v:shape>
            <o:OLEObject Type="Embed" ProgID="Equation.DSMT4" ShapeID="_x0000_i1027" DrawAspect="Content" ObjectID="_1468075727" r:id="rId8">
              <o:LockedField>false</o:LockedField>
            </o:OLEObject>
          </w:object>
        </w:r>
      </w:ins>
      <w:ins w:id="14" w:author="lyj" w:date="2019-10-20T14:49:00Z"/>
      <w:ins w:id="15" w:author="lyj" w:date="2019-10-20T14:49:00Z">
        <w:r>
          <w:rPr>
            <w:rFonts w:hint="eastAsia" w:ascii="Euclid" w:hAnsi="Euclid" w:eastAsia="SimSun" w:cs="Times New Roman"/>
            <w:kern w:val="0"/>
            <w:szCs w:val="21"/>
          </w:rPr>
          <w:t>表示完成计算任务后的以比特为单位的输出数据大小；</w:t>
        </w:r>
      </w:ins>
      <w:ins w:id="16" w:author="lyj" w:date="2019-10-20T14:49:00Z">
        <w:r>
          <w:rPr/>
          <w:t>取值</w:t>
        </w:r>
      </w:ins>
      <w:ins w:id="17" w:author="lyj" w:date="2019-10-20T14:49:00Z">
        <w:r>
          <w:rPr>
            <w:rFonts w:hint="eastAsia"/>
          </w:rPr>
          <w:t>（1，10）</w:t>
        </w:r>
      </w:ins>
    </w:p>
    <w:p>
      <w:pPr>
        <w:snapToGrid w:val="0"/>
      </w:pPr>
      <w:r>
        <w:rPr>
          <w:rFonts w:hint="eastAsia"/>
        </w:rPr>
        <w:t>D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表示完成计算任务R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每比特所需的CPU周期总数，取值：（0.01,0.1）</w:t>
      </w:r>
    </w:p>
    <w:p>
      <w:pPr>
        <w:snapToGrid w:val="0"/>
      </w:pPr>
      <w:r>
        <w:rPr>
          <w:rFonts w:ascii="SimSun" w:hAnsi="SimSun" w:eastAsia="SimSun"/>
          <w:position w:val="-10"/>
        </w:rPr>
        <w:object>
          <v:shape id="_x0000_i1028" o:spt="75" type="#_x0000_t75" style="height:15.45pt;width:12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表示任务R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的最大可容忍时间，取值：（0.1-</w:t>
      </w:r>
      <w:r>
        <w:t>10</w:t>
      </w:r>
      <w:r>
        <w:rPr>
          <w:rFonts w:hint="eastAsia"/>
        </w:rPr>
        <w:t>）</w:t>
      </w:r>
    </w:p>
    <w:p>
      <w:pPr>
        <w:snapToGrid w:val="0"/>
      </w:pPr>
      <w:r>
        <w:t>3 个平台</w:t>
      </w:r>
      <w:r>
        <w:rPr>
          <w:rFonts w:hint="eastAsia"/>
        </w:rPr>
        <w:t xml:space="preserve"> 1，2，3，定义为（time，size，f</w:t>
      </w:r>
      <w:ins w:id="18" w:author="lyj" w:date="2019-10-20T15:08:00Z">
        <w:r>
          <w:rPr>
            <w:rFonts w:hint="eastAsia"/>
          </w:rPr>
          <w:t>，</w:t>
        </w:r>
      </w:ins>
      <w:ins w:id="19" w:author="lyj" w:date="2019-10-20T15:08:00Z">
        <w:r>
          <w:rPr/>
          <w:t>r</w:t>
        </w:r>
      </w:ins>
      <w:r>
        <w:rPr>
          <w:rFonts w:hint="eastAsia"/>
        </w:rPr>
        <w:t>）</w:t>
      </w:r>
    </w:p>
    <w:p>
      <w:pPr>
        <w:snapToGrid w:val="0"/>
      </w:pPr>
      <w:r>
        <w:t>Time是任务在该平台计算的最小时间</w:t>
      </w:r>
      <w:r>
        <w:rPr>
          <w:rFonts w:hint="eastAsia"/>
        </w:rPr>
        <w:t>，</w:t>
      </w:r>
      <w:r>
        <w:t>定义为</w:t>
      </w:r>
      <w:r>
        <w:rPr>
          <w:rFonts w:hint="eastAsia"/>
        </w:rPr>
        <w:t>0.1， 0.5 ，1</w:t>
      </w:r>
    </w:p>
    <w:p>
      <w:pPr>
        <w:snapToGrid w:val="0"/>
      </w:pPr>
      <w:r>
        <w:t>Size是平台共有的</w:t>
      </w:r>
      <w:r>
        <w:rPr>
          <w:rFonts w:hint="eastAsia"/>
        </w:rPr>
        <w:t>CPU周期数5 30 100</w:t>
      </w:r>
    </w:p>
    <w:p>
      <w:pPr>
        <w:snapToGrid w:val="0"/>
        <w:rPr>
          <w:del w:id="20" w:author="lyj" w:date="2019-10-20T14:53:00Z"/>
        </w:rPr>
      </w:pPr>
      <w:r>
        <w:t>F是平台的计算能力</w:t>
      </w:r>
      <w:ins w:id="21" w:author="lyj" w:date="2019-10-20T14:52:00Z">
        <w:r>
          <w:rPr>
            <w:rFonts w:hint="eastAsia"/>
          </w:rPr>
          <w:t>（为</w:t>
        </w:r>
      </w:ins>
      <w:ins w:id="22" w:author="lyj" w:date="2019-10-20T14:53:00Z">
        <w:r>
          <w:rPr>
            <w:rFonts w:hint="eastAsia"/>
          </w:rPr>
          <w:t>每个任务可提供的CPU周期数</w:t>
        </w:r>
      </w:ins>
      <w:ins w:id="23" w:author="lyj" w:date="2019-10-20T14:52:00Z">
        <w:r>
          <w:rPr>
            <w:rFonts w:hint="eastAsia"/>
          </w:rPr>
          <w:t>）</w:t>
        </w:r>
      </w:ins>
      <w:r>
        <w:rPr>
          <w:rFonts w:hint="eastAsia"/>
        </w:rPr>
        <w:t>，</w:t>
      </w:r>
      <w:r>
        <w:t>2</w:t>
      </w:r>
      <w:r>
        <w:rPr>
          <w:rFonts w:hint="eastAsia"/>
        </w:rPr>
        <w:t>， 5， 20</w:t>
      </w:r>
      <w:ins w:id="24" w:author="lyj" w:date="2019-10-20T14:50:00Z">
        <w:r>
          <w:rPr>
            <w:rFonts w:hint="eastAsia"/>
          </w:rPr>
          <w:t>（</w:t>
        </w:r>
      </w:ins>
      <w:ins w:id="25" w:author="lyj" w:date="2019-10-20T14:52:00Z">
        <w:r>
          <w:rPr>
            <w:rFonts w:hint="eastAsia"/>
          </w:rPr>
          <w:t>这里平台1和平台3的计算能力是直接用的，平台2的计算能力需要由q-learning分配</w:t>
        </w:r>
      </w:ins>
      <w:ins w:id="26" w:author="lyj" w:date="2019-10-20T14:50:00Z">
        <w:r>
          <w:rPr>
            <w:rFonts w:hint="eastAsia"/>
          </w:rPr>
          <w:t>）</w:t>
        </w:r>
      </w:ins>
    </w:p>
    <w:p>
      <w:pPr>
        <w:snapToGrid w:val="0"/>
        <w:rPr>
          <w:ins w:id="27" w:author="lyj" w:date="2019-10-20T15:08:00Z"/>
        </w:rPr>
      </w:pPr>
    </w:p>
    <w:p>
      <w:pPr>
        <w:snapToGrid w:val="0"/>
        <w:rPr>
          <w:ins w:id="28" w:author="lyj" w:date="2019-10-20T15:08:00Z"/>
          <w:rFonts w:hint="eastAsia"/>
        </w:rPr>
      </w:pPr>
      <w:ins w:id="29" w:author="lyj" w:date="2019-10-20T15:08:00Z">
        <w:r>
          <w:rPr/>
          <w:t>r是平台对应的传输速率初始值为</w:t>
        </w:r>
      </w:ins>
      <w:ins w:id="30" w:author="lyj" w:date="2019-10-20T15:08:00Z">
        <w:r>
          <w:rPr>
            <w:rFonts w:hint="eastAsia"/>
          </w:rPr>
          <w:t>1,</w:t>
        </w:r>
      </w:ins>
      <w:ins w:id="31" w:author="lyj" w:date="2019-10-20T15:41:00Z">
        <w:r>
          <w:rPr/>
          <w:t>4</w:t>
        </w:r>
      </w:ins>
      <w:ins w:id="32" w:author="lyj" w:date="2019-10-20T15:09:00Z">
        <w:r>
          <w:rPr>
            <w:rFonts w:hint="eastAsia"/>
          </w:rPr>
          <w:t>,</w:t>
        </w:r>
      </w:ins>
      <w:ins w:id="33" w:author="lyj" w:date="2019-10-20T15:09:00Z">
        <w:r>
          <w:rPr/>
          <w:t>2</w:t>
        </w:r>
      </w:ins>
      <w:ins w:id="34" w:author="lyj" w:date="2019-10-20T15:09:00Z">
        <w:r>
          <w:rPr>
            <w:rFonts w:hint="eastAsia"/>
          </w:rPr>
          <w:t>（这里平台1和平台3的r是直接用</w:t>
        </w:r>
      </w:ins>
      <w:ins w:id="35" w:author="lyj" w:date="2019-10-20T15:13:00Z">
        <w:r>
          <w:rPr>
            <w:rFonts w:hint="eastAsia"/>
          </w:rPr>
          <w:t>的，</w:t>
        </w:r>
      </w:ins>
      <w:ins w:id="36" w:author="lyj" w:date="2019-10-20T15:09:00Z">
        <w:r>
          <w:rPr>
            <w:rFonts w:hint="eastAsia"/>
          </w:rPr>
          <w:t>就是r</w:t>
        </w:r>
      </w:ins>
      <w:ins w:id="37" w:author="lyj" w:date="2019-10-20T15:09:00Z">
        <w:r>
          <w:rPr/>
          <w:t>1和r3</w:t>
        </w:r>
      </w:ins>
      <w:ins w:id="38" w:author="lyj" w:date="2019-10-20T15:10:00Z">
        <w:r>
          <w:rPr>
            <w:rFonts w:hint="eastAsia"/>
          </w:rPr>
          <w:t>，</w:t>
        </w:r>
      </w:ins>
      <w:ins w:id="39" w:author="lyj" w:date="2019-10-20T15:10:00Z">
        <w:r>
          <w:rPr/>
          <w:t>r2需要通过q-learning来确定</w:t>
        </w:r>
      </w:ins>
      <w:ins w:id="40" w:author="lyj" w:date="2019-10-20T15:09:00Z">
        <w:r>
          <w:rPr>
            <w:rFonts w:hint="eastAsia"/>
          </w:rPr>
          <w:t>）</w:t>
        </w:r>
      </w:ins>
    </w:p>
    <w:p>
      <w:pPr>
        <w:snapToGrid w:val="0"/>
        <w:rPr>
          <w:ins w:id="42" w:author="lyj" w:date="2019-10-20T15:16:00Z"/>
          <w:color w:val="0000FF"/>
          <w:highlight w:val="none"/>
          <w:rPrChange w:id="43" w:author="折纸丶残痕" w:date="2019-10-21T01:51:33Z">
            <w:rPr>
              <w:ins w:id="44" w:author="lyj" w:date="2019-10-20T15:16:00Z"/>
              <w:highlight w:val="yellow"/>
            </w:rPr>
          </w:rPrChange>
        </w:rPr>
        <w:pPrChange w:id="41" w:author="lyj" w:date="2019-10-20T15:17:00Z">
          <w:pPr/>
        </w:pPrChange>
      </w:pPr>
      <w:ins w:id="45" w:author="lyj" w:date="2019-10-20T15:16:00Z"/>
      <w:ins w:id="47" w:author="lyj" w:date="2019-10-20T15:16:00Z"/>
      <w:ins w:id="49" w:author="lyj" w:date="2019-10-20T15:16:00Z"/>
      <w:ins w:id="51" w:author="lyj" w:date="2019-10-20T15:16:00Z">
        <w:r>
          <w:rPr>
            <w:rFonts w:ascii="Euclid" w:hAnsi="Euclid" w:eastAsia="SimSun" w:cs="Times New Roman"/>
            <w:kern w:val="0"/>
            <w:position w:val="-4"/>
            <w:szCs w:val="21"/>
            <w:highlight w:val="none"/>
            <w:rPrChange w:id="54" w:author="lyj" w:date="2019-10-20T15:16:00Z">
              <w:rPr>
                <w:rFonts w:ascii="Euclid" w:hAnsi="Euclid" w:eastAsia="SimSun" w:cs="Times New Roman"/>
                <w:kern w:val="0"/>
                <w:position w:val="-4"/>
                <w:szCs w:val="21"/>
                <w:highlight w:val="yellow"/>
              </w:rPr>
            </w:rPrChange>
          </w:rPr>
          <w:object>
            <v:shape id="_x0000_i1029" o:spt="75" type="#_x0000_t75" style="height:12.8pt;width:11.95pt;" o:ole="t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  <w10:wrap type="none"/>
              <w10:anchorlock/>
            </v:shape>
            <o:OLEObject Type="Embed" ProgID="Equation.DSMT4" ShapeID="_x0000_i1029" DrawAspect="Content" ObjectID="_1468075729" r:id="rId12">
              <o:LockedField>false</o:LockedField>
            </o:OLEObject>
          </w:object>
        </w:r>
      </w:ins>
      <w:ins w:id="55" w:author="lyj" w:date="2019-10-20T15:16:00Z"/>
      <w:ins w:id="57" w:author="lyj" w:date="2019-10-20T15:16:00Z">
        <w:r>
          <w:rPr>
            <w:rFonts w:hint="eastAsia" w:ascii="Euclid" w:hAnsi="Euclid" w:eastAsia="SimSun" w:cs="Times New Roman"/>
            <w:color w:val="0000FF"/>
            <w:kern w:val="0"/>
            <w:szCs w:val="21"/>
            <w:highlight w:val="none"/>
            <w:rPrChange w:id="58" w:author="折纸丶残痕" w:date="2019-10-21T01:51:33Z">
              <w:rPr>
                <w:rFonts w:hint="eastAsia" w:ascii="Euclid" w:hAnsi="Euclid" w:eastAsia="SimSun" w:cs="Times New Roman"/>
                <w:kern w:val="0"/>
                <w:szCs w:val="21"/>
                <w:highlight w:val="yellow"/>
              </w:rPr>
            </w:rPrChange>
          </w:rPr>
          <w:t>为资源</w:t>
        </w:r>
      </w:ins>
      <w:ins w:id="60" w:author="lyj" w:date="2019-10-20T15:16:00Z">
        <w:r>
          <w:rPr>
            <w:rFonts w:hint="eastAsia" w:ascii="Euclid" w:hAnsi="Euclid" w:eastAsia="SimSun" w:cs="Times New Roman"/>
            <w:color w:val="0000FF"/>
            <w:kern w:val="0"/>
            <w:szCs w:val="21"/>
            <w:highlight w:val="none"/>
            <w:rPrChange w:id="61" w:author="折纸丶残痕" w:date="2019-10-21T01:51:33Z">
              <w:rPr>
                <w:rFonts w:hint="eastAsia" w:ascii="Euclid" w:hAnsi="Euclid" w:eastAsia="SimSun" w:cs="Times New Roman"/>
                <w:kern w:val="0"/>
                <w:szCs w:val="21"/>
                <w:highlight w:val="yellow"/>
              </w:rPr>
            </w:rPrChange>
          </w:rPr>
          <w:t>1</w:t>
        </w:r>
      </w:ins>
      <w:ins w:id="63" w:author="lyj" w:date="2019-10-20T15:16:00Z">
        <w:r>
          <w:rPr>
            <w:rFonts w:hint="eastAsia" w:ascii="Euclid" w:hAnsi="Euclid" w:eastAsia="SimSun" w:cs="Times New Roman"/>
            <w:color w:val="0000FF"/>
            <w:kern w:val="0"/>
            <w:szCs w:val="21"/>
            <w:highlight w:val="none"/>
            <w:rPrChange w:id="64" w:author="折纸丶残痕" w:date="2019-10-21T01:51:33Z">
              <w:rPr>
                <w:rFonts w:hint="eastAsia" w:ascii="Euclid" w:hAnsi="Euclid" w:eastAsia="SimSun" w:cs="Times New Roman"/>
                <w:kern w:val="0"/>
                <w:szCs w:val="21"/>
                <w:highlight w:val="yellow"/>
              </w:rPr>
            </w:rPrChange>
          </w:rPr>
          <w:t>的分配向量，可以表示为</w:t>
        </w:r>
      </w:ins>
      <w:ins w:id="66" w:author="lyj" w:date="2019-10-20T15:16:00Z"/>
      <w:ins w:id="69" w:author="lyj" w:date="2019-10-20T15:16:00Z"/>
      <w:ins w:id="72" w:author="lyj" w:date="2019-10-20T15:16:00Z"/>
      <w:ins w:id="75" w:author="lyj" w:date="2019-10-20T15:16:00Z">
        <w:r>
          <w:rPr>
            <w:rFonts w:ascii="Euclid" w:hAnsi="Euclid" w:eastAsia="SimSun" w:cs="Times New Roman"/>
            <w:color w:val="0000FF"/>
            <w:kern w:val="0"/>
            <w:position w:val="-10"/>
            <w:szCs w:val="21"/>
            <w:highlight w:val="none"/>
            <w:rPrChange w:id="79" w:author="折纸丶残痕" w:date="2019-10-21T01:51:33Z">
              <w:rPr>
                <w:rFonts w:ascii="Euclid" w:hAnsi="Euclid" w:eastAsia="SimSun" w:cs="Times New Roman"/>
                <w:kern w:val="0"/>
                <w:position w:val="-10"/>
                <w:szCs w:val="21"/>
                <w:highlight w:val="yellow"/>
              </w:rPr>
            </w:rPrChange>
          </w:rPr>
          <w:object>
            <v:shape id="_x0000_i1030" o:spt="75" type="#_x0000_t75" style="height:15.9pt;width:93.2pt;" o:ole="t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  <w10:wrap type="none"/>
              <w10:anchorlock/>
            </v:shape>
            <o:OLEObject Type="Embed" ProgID="Equation.DSMT4" ShapeID="_x0000_i1030" DrawAspect="Content" ObjectID="_1468075730" r:id="rId14">
              <o:LockedField>false</o:LockedField>
            </o:OLEObject>
          </w:object>
        </w:r>
      </w:ins>
      <w:ins w:id="81" w:author="lyj" w:date="2019-10-20T15:16:00Z"/>
      <w:ins w:id="84" w:author="lyj" w:date="2019-10-20T15:16:00Z">
        <w:r>
          <w:rPr>
            <w:rFonts w:hint="eastAsia" w:ascii="Euclid" w:hAnsi="Euclid" w:eastAsia="SimSun" w:cs="Times New Roman"/>
            <w:color w:val="0000FF"/>
            <w:kern w:val="0"/>
            <w:szCs w:val="21"/>
            <w:highlight w:val="none"/>
            <w:rPrChange w:id="85" w:author="折纸丶残痕" w:date="2019-10-21T01:51:33Z">
              <w:rPr>
                <w:rFonts w:hint="eastAsia" w:ascii="Euclid" w:hAnsi="Euclid" w:eastAsia="SimSun" w:cs="Times New Roman"/>
                <w:kern w:val="0"/>
                <w:szCs w:val="21"/>
                <w:highlight w:val="yellow"/>
              </w:rPr>
            </w:rPrChange>
          </w:rPr>
          <w:t>。</w:t>
        </w:r>
      </w:ins>
    </w:p>
    <w:p>
      <w:pPr>
        <w:snapToGrid w:val="0"/>
        <w:rPr>
          <w:ins w:id="88" w:author="lyj" w:date="2019-10-20T15:16:00Z"/>
          <w:rFonts w:ascii="Euclid" w:hAnsi="Euclid" w:eastAsia="SimSun" w:cs="Times New Roman"/>
          <w:color w:val="0000FF"/>
          <w:kern w:val="0"/>
          <w:szCs w:val="21"/>
          <w:highlight w:val="none"/>
          <w:rPrChange w:id="89" w:author="折纸丶残痕" w:date="2019-10-21T01:51:33Z">
            <w:rPr>
              <w:ins w:id="90" w:author="lyj" w:date="2019-10-20T15:16:00Z"/>
              <w:rFonts w:ascii="Euclid" w:hAnsi="Euclid" w:eastAsia="SimSun" w:cs="Times New Roman"/>
              <w:kern w:val="0"/>
              <w:szCs w:val="21"/>
              <w:highlight w:val="yellow"/>
            </w:rPr>
          </w:rPrChange>
        </w:rPr>
        <w:pPrChange w:id="87" w:author="lyj" w:date="2019-10-20T15:17:00Z">
          <w:pPr/>
        </w:pPrChange>
      </w:pPr>
      <w:ins w:id="91" w:author="lyj" w:date="2019-10-20T15:16:00Z"/>
      <w:ins w:id="94" w:author="lyj" w:date="2019-10-20T15:16:00Z"/>
      <w:ins w:id="97" w:author="lyj" w:date="2019-10-20T15:16:00Z"/>
      <w:ins w:id="100" w:author="lyj" w:date="2019-10-20T15:16:00Z">
        <w:r>
          <w:rPr>
            <w:rFonts w:ascii="Euclid" w:hAnsi="Euclid" w:eastAsia="SimSun" w:cs="Times New Roman"/>
            <w:color w:val="0000FF"/>
            <w:kern w:val="0"/>
            <w:position w:val="-4"/>
            <w:szCs w:val="21"/>
            <w:highlight w:val="none"/>
            <w:rPrChange w:id="104" w:author="折纸丶残痕" w:date="2019-10-21T01:51:33Z">
              <w:rPr>
                <w:rFonts w:ascii="Euclid" w:hAnsi="Euclid" w:eastAsia="SimSun" w:cs="Times New Roman"/>
                <w:kern w:val="0"/>
                <w:position w:val="-4"/>
                <w:szCs w:val="21"/>
                <w:highlight w:val="yellow"/>
              </w:rPr>
            </w:rPrChange>
          </w:rPr>
          <w:object>
            <v:shape id="_x0000_i1033" o:spt="75" type="#_x0000_t75" style="height:11.05pt;width:11.05pt;" o:ole="t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  <w10:wrap type="none"/>
              <w10:anchorlock/>
            </v:shape>
            <o:OLEObject Type="Embed" ProgID="Equation.DSMT4" ShapeID="_x0000_i1033" DrawAspect="Content" ObjectID="_1468075731" r:id="rId16">
              <o:LockedField>false</o:LockedField>
            </o:OLEObject>
          </w:object>
        </w:r>
      </w:ins>
      <w:ins w:id="106" w:author="lyj" w:date="2019-10-20T15:16:00Z"/>
      <w:ins w:id="109" w:author="lyj" w:date="2019-10-20T15:16:00Z">
        <w:r>
          <w:rPr>
            <w:rFonts w:hint="eastAsia" w:ascii="Euclid" w:hAnsi="Euclid" w:eastAsia="SimSun" w:cs="Times New Roman"/>
            <w:color w:val="00B0F0"/>
            <w:kern w:val="0"/>
            <w:szCs w:val="21"/>
            <w:highlight w:val="none"/>
            <w:rPrChange w:id="110" w:author="折纸丶残痕" w:date="2019-10-21T01:51:48Z">
              <w:rPr>
                <w:rFonts w:hint="eastAsia" w:ascii="Euclid" w:hAnsi="Euclid" w:eastAsia="SimSun" w:cs="Times New Roman"/>
                <w:kern w:val="0"/>
                <w:szCs w:val="21"/>
                <w:highlight w:val="yellow"/>
              </w:rPr>
            </w:rPrChange>
          </w:rPr>
          <w:t>为资源</w:t>
        </w:r>
      </w:ins>
      <w:ins w:id="112" w:author="lyj" w:date="2019-10-20T15:16:00Z">
        <w:r>
          <w:rPr>
            <w:rFonts w:ascii="Euclid" w:hAnsi="Euclid" w:eastAsia="SimSun" w:cs="Times New Roman"/>
            <w:color w:val="00B0F0"/>
            <w:kern w:val="0"/>
            <w:szCs w:val="21"/>
            <w:highlight w:val="none"/>
            <w:rPrChange w:id="113" w:author="折纸丶残痕" w:date="2019-10-21T01:51:48Z">
              <w:rPr>
                <w:rFonts w:ascii="Euclid" w:hAnsi="Euclid" w:eastAsia="SimSun" w:cs="Times New Roman"/>
                <w:kern w:val="0"/>
                <w:szCs w:val="21"/>
                <w:highlight w:val="yellow"/>
              </w:rPr>
            </w:rPrChange>
          </w:rPr>
          <w:t>2</w:t>
        </w:r>
      </w:ins>
      <w:ins w:id="115" w:author="lyj" w:date="2019-10-20T15:16:00Z">
        <w:r>
          <w:rPr>
            <w:rFonts w:hint="eastAsia" w:ascii="Euclid" w:hAnsi="Euclid" w:eastAsia="SimSun" w:cs="Times New Roman"/>
            <w:color w:val="00B0F0"/>
            <w:kern w:val="0"/>
            <w:szCs w:val="21"/>
            <w:highlight w:val="none"/>
            <w:rPrChange w:id="116" w:author="折纸丶残痕" w:date="2019-10-21T01:51:48Z">
              <w:rPr>
                <w:rFonts w:hint="eastAsia" w:ascii="Euclid" w:hAnsi="Euclid" w:eastAsia="SimSun" w:cs="Times New Roman"/>
                <w:kern w:val="0"/>
                <w:szCs w:val="21"/>
                <w:highlight w:val="yellow"/>
              </w:rPr>
            </w:rPrChange>
          </w:rPr>
          <w:t>的分配向量，可以表示为</w:t>
        </w:r>
      </w:ins>
      <w:ins w:id="118" w:author="lyj" w:date="2019-10-20T15:16:00Z"/>
      <w:ins w:id="121" w:author="lyj" w:date="2019-10-20T15:16:00Z"/>
      <w:ins w:id="124" w:author="lyj" w:date="2019-10-20T15:16:00Z"/>
      <w:ins w:id="127" w:author="lyj" w:date="2019-10-20T15:16:00Z">
        <w:r>
          <w:rPr>
            <w:rFonts w:ascii="Euclid" w:hAnsi="Euclid" w:eastAsia="SimSun" w:cs="Times New Roman"/>
            <w:color w:val="0000FF"/>
            <w:kern w:val="0"/>
            <w:position w:val="-10"/>
            <w:szCs w:val="21"/>
            <w:highlight w:val="none"/>
            <w:rPrChange w:id="131" w:author="折纸丶残痕" w:date="2019-10-21T01:51:33Z">
              <w:rPr>
                <w:rFonts w:ascii="Euclid" w:hAnsi="Euclid" w:eastAsia="SimSun" w:cs="Times New Roman"/>
                <w:kern w:val="0"/>
                <w:position w:val="-10"/>
                <w:szCs w:val="21"/>
                <w:highlight w:val="yellow"/>
              </w:rPr>
            </w:rPrChange>
          </w:rPr>
          <w:object>
            <v:shape id="_x0000_i1034" o:spt="75" type="#_x0000_t75" style="height:16.35pt;width:93.65pt;" o:ole="t" filled="f" o:preferrelative="t" stroked="f" coordsize="21600,21600">
              <v:path/>
              <v:fill on="f" focussize="0,0"/>
              <v:stroke on="f" joinstyle="miter"/>
              <v:imagedata r:id="rId19" o:title=""/>
              <o:lock v:ext="edit" aspectratio="t"/>
              <w10:wrap type="none"/>
              <w10:anchorlock/>
            </v:shape>
            <o:OLEObject Type="Embed" ProgID="Equation.DSMT4" ShapeID="_x0000_i1034" DrawAspect="Content" ObjectID="_1468075732" r:id="rId18">
              <o:LockedField>false</o:LockedField>
            </o:OLEObject>
          </w:object>
        </w:r>
      </w:ins>
      <w:ins w:id="133" w:author="lyj" w:date="2019-10-20T15:16:00Z"/>
      <w:ins w:id="136" w:author="lyj" w:date="2019-10-20T15:16:00Z">
        <w:r>
          <w:rPr>
            <w:rFonts w:hint="eastAsia" w:ascii="Euclid" w:hAnsi="Euclid" w:eastAsia="SimSun" w:cs="Times New Roman"/>
            <w:color w:val="0000FF"/>
            <w:kern w:val="0"/>
            <w:szCs w:val="21"/>
            <w:highlight w:val="none"/>
            <w:rPrChange w:id="137" w:author="折纸丶残痕" w:date="2019-10-21T01:51:33Z">
              <w:rPr>
                <w:rFonts w:hint="eastAsia" w:ascii="Euclid" w:hAnsi="Euclid" w:eastAsia="SimSun" w:cs="Times New Roman"/>
                <w:kern w:val="0"/>
                <w:szCs w:val="21"/>
                <w:highlight w:val="yellow"/>
              </w:rPr>
            </w:rPrChange>
          </w:rPr>
          <w:t>。</w:t>
        </w:r>
      </w:ins>
    </w:p>
    <w:p>
      <w:pPr>
        <w:snapToGrid w:val="0"/>
        <w:rPr>
          <w:ins w:id="139" w:author="lyj" w:date="2019-10-20T15:16:00Z"/>
        </w:rPr>
      </w:pPr>
    </w:p>
    <w:p>
      <w:pPr>
        <w:snapToGrid w:val="0"/>
        <w:rPr>
          <w:ins w:id="140" w:author="lyj" w:date="2019-10-20T14:53:00Z"/>
          <w:rFonts w:hint="eastAsia"/>
        </w:rPr>
      </w:pPr>
    </w:p>
    <w:p>
      <w:pPr>
        <w:snapToGrid w:val="0"/>
        <w:rPr>
          <w:del w:id="141" w:author="lyj" w:date="2019-10-20T15:10:00Z"/>
          <w:rFonts w:hint="eastAsia"/>
        </w:rPr>
      </w:pPr>
    </w:p>
    <w:p>
      <w:pPr>
        <w:snapToGrid w:val="0"/>
      </w:pPr>
      <w:r>
        <w:rPr>
          <w:rFonts w:hint="eastAsia"/>
          <w:highlight w:val="yellow"/>
        </w:rPr>
        <w:t>主函数：</w:t>
      </w:r>
    </w:p>
    <w:p>
      <w:pPr>
        <w:snapToGrid w:val="0"/>
      </w:pPr>
      <w:r>
        <w:rPr>
          <w:rFonts w:hint="eastAsia"/>
        </w:rPr>
        <w:t>输入N个任务（N在最初可指定，这N个任务都是随机生成的，满足上述取值范围）</w:t>
      </w:r>
    </w:p>
    <w:p>
      <w:pPr>
        <w:snapToGrid w:val="0"/>
      </w:pPr>
      <w:r>
        <w:rPr>
          <w:rFonts w:hint="eastAsia"/>
        </w:rPr>
        <w:t>使用函数1，确定选择的平台</w:t>
      </w:r>
      <w:ins w:id="142" w:author="lyj" w:date="2019-10-20T14:57:00Z">
        <w:r>
          <w:rPr>
            <w:rFonts w:hint="eastAsia"/>
          </w:rPr>
          <w:t>【</w:t>
        </w:r>
      </w:ins>
      <w:ins w:id="143" w:author="lyj" w:date="2019-10-20T15:01:00Z">
        <w:r>
          <w:rPr>
            <w:rFonts w:hint="eastAsia"/>
          </w:rPr>
          <w:t>最后</w:t>
        </w:r>
      </w:ins>
      <w:ins w:id="144" w:author="lyj" w:date="2019-10-20T14:57:00Z">
        <w:r>
          <w:rPr>
            <w:rFonts w:hint="eastAsia"/>
          </w:rPr>
          <w:t>需要得到一个平台选择向量，例如有3</w:t>
        </w:r>
      </w:ins>
      <w:ins w:id="145" w:author="lyj" w:date="2019-10-20T14:57:00Z">
        <w:r>
          <w:rPr/>
          <w:t>个任务</w:t>
        </w:r>
      </w:ins>
      <w:ins w:id="146" w:author="lyj" w:date="2019-10-20T14:57:00Z">
        <w:r>
          <w:rPr>
            <w:rFonts w:hint="eastAsia"/>
          </w:rPr>
          <w:t>，</w:t>
        </w:r>
      </w:ins>
      <w:ins w:id="147" w:author="lyj" w:date="2019-10-20T14:57:00Z">
        <w:r>
          <w:rPr/>
          <w:t>最后</w:t>
        </w:r>
      </w:ins>
      <w:ins w:id="148" w:author="lyj" w:date="2019-10-20T15:01:00Z">
        <w:r>
          <w:rPr>
            <w:rFonts w:hint="eastAsia"/>
          </w:rPr>
          <w:t>执行</w:t>
        </w:r>
      </w:ins>
      <w:ins w:id="149" w:author="lyj" w:date="2019-10-20T14:57:00Z">
        <w:r>
          <w:rPr/>
          <w:t>完</w:t>
        </w:r>
      </w:ins>
      <w:ins w:id="150" w:author="lyj" w:date="2019-10-20T14:57:00Z">
        <w:r>
          <w:rPr>
            <w:rFonts w:hint="eastAsia"/>
          </w:rPr>
          <w:t>，</w:t>
        </w:r>
      </w:ins>
      <w:ins w:id="151" w:author="lyj" w:date="2019-10-20T14:57:00Z">
        <w:r>
          <w:rPr/>
          <w:t>应该得到一个向量</w:t>
        </w:r>
      </w:ins>
      <w:ins w:id="152" w:author="lyj" w:date="2019-10-20T14:57:00Z">
        <w:r>
          <w:rPr>
            <w:rFonts w:hint="eastAsia"/>
          </w:rPr>
          <w:t>，</w:t>
        </w:r>
      </w:ins>
      <w:ins w:id="153" w:author="lyj" w:date="2019-10-20T14:57:00Z">
        <w:r>
          <w:rPr/>
          <w:t>例如</w:t>
        </w:r>
      </w:ins>
      <w:ins w:id="154" w:author="lyj" w:date="2019-10-20T14:57:00Z">
        <w:r>
          <w:rPr>
            <w:rFonts w:hint="eastAsia"/>
          </w:rPr>
          <w:t>[</w:t>
        </w:r>
      </w:ins>
      <w:ins w:id="155" w:author="lyj" w:date="2019-10-20T14:58:00Z">
        <w:r>
          <w:rPr/>
          <w:t>1,2,2</w:t>
        </w:r>
      </w:ins>
      <w:ins w:id="156" w:author="lyj" w:date="2019-10-20T14:57:00Z">
        <w:r>
          <w:rPr>
            <w:rFonts w:hint="eastAsia"/>
          </w:rPr>
          <w:t>]</w:t>
        </w:r>
      </w:ins>
      <w:ins w:id="157" w:author="lyj" w:date="2019-10-20T14:58:00Z">
        <w:r>
          <w:rPr/>
          <w:t>代表这三个任务选择的平台分别为</w:t>
        </w:r>
      </w:ins>
      <w:ins w:id="158" w:author="lyj" w:date="2019-10-20T14:58:00Z">
        <w:r>
          <w:rPr>
            <w:rFonts w:hint="eastAsia"/>
          </w:rPr>
          <w:t>1,2,2</w:t>
        </w:r>
      </w:ins>
      <w:ins w:id="159" w:author="lyj" w:date="2019-10-20T14:57:00Z">
        <w:r>
          <w:rPr>
            <w:rFonts w:hint="eastAsia"/>
          </w:rPr>
          <w:t>】</w:t>
        </w:r>
      </w:ins>
    </w:p>
    <w:p>
      <w:pPr>
        <w:snapToGrid w:val="0"/>
        <w:rPr>
          <w:rFonts w:ascii="SimSun" w:hAnsi="SimSun" w:eastAsia="SimSun"/>
        </w:rPr>
      </w:pPr>
      <w:r>
        <w:t>如果任务</w:t>
      </w:r>
      <w:r>
        <w:rPr>
          <w:rFonts w:hint="eastAsia"/>
        </w:rPr>
        <w:t>n</w:t>
      </w:r>
      <w:r>
        <w:t>选择为平台</w:t>
      </w:r>
      <w:r>
        <w:rPr>
          <w:rFonts w:hint="eastAsia"/>
        </w:rPr>
        <w:t>1，则继续判断</w:t>
      </w:r>
      <w:r>
        <w:rPr>
          <w:rFonts w:ascii="SimSun" w:hAnsi="SimSun" w:eastAsia="SimSun"/>
          <w:position w:val="-26"/>
        </w:rPr>
        <w:object>
          <v:shape id="_x0000_i1037" o:spt="75" type="#_x0000_t75" style="height:28.7pt;width:72.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7" DrawAspect="Content" ObjectID="_1468075733" r:id="rId20">
            <o:LockedField>false</o:LockedField>
          </o:OLEObject>
        </w:object>
      </w:r>
      <w:r>
        <w:rPr>
          <w:rFonts w:hint="eastAsia" w:ascii="SimSun" w:hAnsi="SimSun" w:eastAsia="SimSun"/>
        </w:rPr>
        <w:t>（</w:t>
      </w:r>
      <w:ins w:id="160" w:author="lyj" w:date="2019-10-20T14:56:00Z"/>
      <w:ins w:id="162" w:author="lyj" w:date="2019-10-20T14:56:00Z"/>
      <w:ins w:id="164" w:author="lyj" w:date="2019-10-20T14:56:00Z"/>
      <w:ins w:id="166" w:author="lyj" w:date="2019-10-20T14:56:00Z">
        <w:r>
          <w:rPr>
            <w:rFonts w:ascii="SimSun" w:hAnsi="SimSun" w:eastAsia="SimSun"/>
            <w:position w:val="-10"/>
            <w:rPrChange w:id="169" w:author="lyj" w:date="2019-10-20T14:56:00Z">
              <w:rPr>
                <w:rFonts w:ascii="SimSun" w:hAnsi="SimSun" w:eastAsia="SimSun"/>
              </w:rPr>
            </w:rPrChange>
          </w:rPr>
          <w:object>
            <v:shape id="_x0000_i1038" o:spt="75" type="#_x0000_t75" style="height:15.9pt;width:8.85pt;" o:ole="t" filled="f" o:preferrelative="t" stroked="f" coordsize="21600,21600">
              <v:path/>
              <v:fill on="f" focussize="0,0"/>
              <v:stroke on="f" joinstyle="miter"/>
              <v:imagedata r:id="rId23" o:title=""/>
              <o:lock v:ext="edit" aspectratio="t"/>
              <w10:wrap type="none"/>
              <w10:anchorlock/>
            </v:shape>
            <o:OLEObject Type="Embed" ProgID="Equation.DSMT4" ShapeID="_x0000_i1038" DrawAspect="Content" ObjectID="_1468075734" r:id="rId22">
              <o:LockedField>false</o:LockedField>
            </o:OLEObject>
          </w:object>
        </w:r>
      </w:ins>
      <w:ins w:id="170" w:author="lyj" w:date="2019-10-20T14:56:00Z"/>
      <w:del w:id="172" w:author="lyj" w:date="2019-10-20T14:56:00Z">
        <w:r>
          <w:rPr>
            <w:rFonts w:hint="eastAsia" w:ascii="SimSun" w:hAnsi="SimSun" w:eastAsia="SimSun"/>
          </w:rPr>
          <w:delText>r</w:delText>
        </w:r>
      </w:del>
      <w:r>
        <w:rPr>
          <w:rFonts w:hint="eastAsia" w:ascii="SimSun" w:hAnsi="SimSun" w:eastAsia="SimSun"/>
        </w:rPr>
        <w:t>是一个定值</w:t>
      </w:r>
      <w:ins w:id="173" w:author="lyj" w:date="2019-10-20T14:56:00Z">
        <w:r>
          <w:rPr>
            <w:rFonts w:hint="eastAsia" w:ascii="SimSun" w:hAnsi="SimSun" w:eastAsia="SimSun"/>
          </w:rPr>
          <w:t>，初始值设置为1（可调）</w:t>
        </w:r>
      </w:ins>
      <w:r>
        <w:rPr>
          <w:rFonts w:hint="eastAsia" w:ascii="SimSun" w:hAnsi="SimSun" w:eastAsia="SimSun"/>
        </w:rPr>
        <w:t>）</w:t>
      </w:r>
      <w:r>
        <w:rPr>
          <w:rFonts w:ascii="SimSun" w:hAnsi="SimSun" w:eastAsia="SimSun"/>
        </w:rPr>
        <w:t>,如果是</w:t>
      </w:r>
      <w:r>
        <w:rPr>
          <w:rFonts w:hint="eastAsia" w:ascii="SimSun" w:hAnsi="SimSun" w:eastAsia="SimSun"/>
        </w:rPr>
        <w:t>，</w:t>
      </w:r>
      <w:r>
        <w:rPr>
          <w:rFonts w:ascii="SimSun" w:hAnsi="SimSun" w:eastAsia="SimSun"/>
        </w:rPr>
        <w:t>则</w:t>
      </w:r>
      <w:ins w:id="174" w:author="lyj" w:date="2019-10-20T14:56:00Z">
        <w:r>
          <w:rPr>
            <w:rFonts w:ascii="SimSun" w:hAnsi="SimSun" w:eastAsia="SimSun"/>
          </w:rPr>
          <w:t>将</w:t>
        </w:r>
      </w:ins>
      <w:r>
        <w:rPr>
          <w:rFonts w:ascii="SimSun" w:hAnsi="SimSun" w:eastAsia="SimSun"/>
        </w:rPr>
        <w:t>选择的平台改为</w:t>
      </w:r>
      <w:r>
        <w:rPr>
          <w:rFonts w:hint="eastAsia" w:ascii="SimSun" w:hAnsi="SimSun" w:eastAsia="SimSun"/>
        </w:rPr>
        <w:t>2，并加入平台2任务集合</w:t>
      </w:r>
      <w:r>
        <w:rPr>
          <w:rFonts w:ascii="SimSun" w:hAnsi="SimSun" w:eastAsia="SimSun"/>
          <w:position w:val="-10"/>
        </w:rPr>
        <w:object>
          <v:shape id="_x0000_i1039" o:spt="75" type="#_x0000_t75" style="height:11.95pt;width:8.8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9" DrawAspect="Content" ObjectID="_1468075735" r:id="rId24">
            <o:LockedField>false</o:LockedField>
          </o:OLEObject>
        </w:object>
      </w:r>
      <w:r>
        <w:rPr>
          <w:rFonts w:ascii="SimSun" w:hAnsi="SimSun" w:eastAsia="SimSun"/>
        </w:rPr>
        <w:t>,如果不是</w:t>
      </w:r>
      <w:r>
        <w:rPr>
          <w:rFonts w:hint="eastAsia" w:ascii="SimSun" w:hAnsi="SimSun" w:eastAsia="SimSun"/>
        </w:rPr>
        <w:t>，得到</w:t>
      </w:r>
      <w:ins w:id="175" w:author="lyj" w:date="2019-10-20T15:03:00Z">
        <w:r>
          <w:rPr>
            <w:rFonts w:hint="eastAsia" w:ascii="SimSun" w:hAnsi="SimSun" w:eastAsia="SimSun"/>
          </w:rPr>
          <w:t>在</w:t>
        </w:r>
      </w:ins>
      <w:r>
        <w:rPr>
          <w:rFonts w:hint="eastAsia" w:ascii="SimSun" w:hAnsi="SimSun" w:eastAsia="SimSun"/>
        </w:rPr>
        <w:t>该平台</w:t>
      </w:r>
      <w:ins w:id="176" w:author="lyj" w:date="2019-10-20T15:03:00Z">
        <w:r>
          <w:rPr>
            <w:rFonts w:hint="eastAsia" w:ascii="SimSun" w:hAnsi="SimSun" w:eastAsia="SimSun"/>
          </w:rPr>
          <w:t>下的该任务的</w:t>
        </w:r>
      </w:ins>
      <w:r>
        <w:rPr>
          <w:rFonts w:hint="eastAsia" w:ascii="SimSun" w:hAnsi="SimSun" w:eastAsia="SimSun"/>
        </w:rPr>
        <w:t>成本</w:t>
      </w:r>
    </w:p>
    <w:p>
      <w:pPr>
        <w:snapToGrid w:val="0"/>
        <w:rPr>
          <w:rFonts w:ascii="SimSun" w:hAnsi="SimSun" w:eastAsia="SimSun"/>
        </w:rPr>
      </w:pPr>
      <w:r>
        <w:rPr>
          <w:rFonts w:ascii="SimSun" w:hAnsi="SimSun" w:eastAsia="SimSun"/>
        </w:rPr>
        <w:t>成本</w:t>
      </w:r>
      <w:r>
        <w:rPr>
          <w:rFonts w:hint="eastAsia" w:ascii="SimSun" w:hAnsi="SimSun" w:eastAsia="SimSun"/>
        </w:rPr>
        <w:t>=</w:t>
      </w:r>
      <w:r>
        <w:rPr>
          <w:rFonts w:ascii="SimSun" w:hAnsi="SimSun" w:eastAsia="SimSun"/>
          <w:position w:val="-26"/>
        </w:rPr>
        <w:object>
          <v:shape id="_x0000_i1040" o:spt="75" type="#_x0000_t75" style="height:30.05pt;width:51.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0" DrawAspect="Content" ObjectID="_1468075736" r:id="rId26">
            <o:LockedField>false</o:LockedField>
          </o:OLEObject>
        </w:object>
      </w:r>
    </w:p>
    <w:p>
      <w:pPr>
        <w:snapToGrid w:val="0"/>
        <w:rPr>
          <w:ins w:id="177" w:author="lyj" w:date="2019-10-20T15:06:00Z"/>
          <w:rFonts w:ascii="SimSun" w:hAnsi="SimSun" w:eastAsia="SimSun"/>
        </w:rPr>
      </w:pPr>
      <w:ins w:id="178" w:author="lyj" w:date="2019-10-20T15:06:00Z">
        <w:r>
          <w:rPr>
            <w:rFonts w:hint="eastAsia" w:ascii="SimSun" w:hAnsi="SimSun" w:eastAsia="SimSun"/>
          </w:rPr>
          <w:t>【最后需要计算在该平台下所有任务成本之和的总成本】</w:t>
        </w:r>
      </w:ins>
    </w:p>
    <w:p>
      <w:pPr>
        <w:snapToGrid w:val="0"/>
        <w:rPr>
          <w:rFonts w:hint="eastAsia" w:ascii="SimSun" w:hAnsi="SimSun" w:eastAsia="SimSun"/>
        </w:rPr>
      </w:pPr>
    </w:p>
    <w:p>
      <w:pPr>
        <w:snapToGrid w:val="0"/>
        <w:rPr>
          <w:ins w:id="179" w:author="lyj" w:date="2019-10-20T15:07:00Z"/>
          <w:rFonts w:ascii="SimSun" w:hAnsi="SimSun" w:eastAsia="SimSun"/>
        </w:rPr>
      </w:pPr>
      <w:r>
        <w:rPr>
          <w:rFonts w:ascii="SimSun" w:hAnsi="SimSun" w:eastAsia="SimSun"/>
        </w:rPr>
        <w:t>如果选择平台为</w:t>
      </w:r>
      <w:r>
        <w:rPr>
          <w:rFonts w:hint="eastAsia" w:ascii="SimSun" w:hAnsi="SimSun" w:eastAsia="SimSun"/>
        </w:rPr>
        <w:t>2，将任务n加入平台2</w:t>
      </w:r>
      <w:ins w:id="180" w:author="lyj" w:date="2019-10-20T15:15:00Z">
        <w:r>
          <w:rPr>
            <w:rFonts w:hint="eastAsia" w:ascii="SimSun" w:hAnsi="SimSun" w:eastAsia="SimSun"/>
          </w:rPr>
          <w:t>的</w:t>
        </w:r>
      </w:ins>
      <w:r>
        <w:rPr>
          <w:rFonts w:hint="eastAsia" w:ascii="SimSun" w:hAnsi="SimSun" w:eastAsia="SimSun"/>
        </w:rPr>
        <w:t>任务集合</w:t>
      </w:r>
      <w:r>
        <w:rPr>
          <w:rFonts w:ascii="SimSun" w:hAnsi="SimSun" w:eastAsia="SimSun"/>
          <w:position w:val="-10"/>
        </w:rPr>
        <w:object>
          <v:shape id="_x0000_i1041" o:spt="75" type="#_x0000_t75" style="height:11.95pt;width:8.8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1" DrawAspect="Content" ObjectID="_1468075737" r:id="rId28">
            <o:LockedField>false</o:LockedField>
          </o:OLEObject>
        </w:object>
      </w:r>
    </w:p>
    <w:p>
      <w:pPr>
        <w:snapToGrid w:val="0"/>
      </w:pPr>
    </w:p>
    <w:p>
      <w:pPr>
        <w:snapToGrid w:val="0"/>
        <w:rPr>
          <w:ins w:id="181" w:author="lyj" w:date="2019-10-20T15:06:00Z"/>
        </w:rPr>
      </w:pPr>
      <w:r>
        <w:t>如果选择平台</w:t>
      </w:r>
      <w:r>
        <w:rPr>
          <w:rFonts w:hint="eastAsia"/>
        </w:rPr>
        <w:t>3，直接计算其成本，公式为</w:t>
      </w:r>
      <w:r>
        <w:rPr>
          <w:position w:val="-30"/>
        </w:rPr>
        <w:object>
          <v:shape id="_x0000_i1042" o:spt="75" type="#_x0000_t75" style="height:34pt;width:121.0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42" DrawAspect="Content" ObjectID="_1468075738" r:id="rId29">
            <o:LockedField>false</o:LockedField>
          </o:OLEObject>
        </w:object>
      </w:r>
      <w:ins w:id="182" w:author="lyj" w:date="2019-10-20T15:04:00Z">
        <w:r>
          <w:rPr>
            <w:rFonts w:hint="eastAsia"/>
          </w:rPr>
          <w:t xml:space="preserve"> </w:t>
        </w:r>
      </w:ins>
      <w:del w:id="183" w:author="lyj" w:date="2019-10-20T15:04:00Z">
        <w:r>
          <w:rPr>
            <w:rFonts w:hint="eastAsia"/>
          </w:rPr>
          <w:delText>，</w:delText>
        </w:r>
      </w:del>
      <w:del w:id="184" w:author="lyj" w:date="2019-10-20T15:04:00Z">
        <w:r>
          <w:rPr/>
          <w:delText>最后得到该平台</w:delText>
        </w:r>
      </w:del>
      <w:del w:id="185" w:author="lyj" w:date="2019-10-20T15:04:00Z">
        <w:r>
          <w:rPr>
            <w:rFonts w:hint="eastAsia"/>
          </w:rPr>
          <w:delText>总</w:delText>
        </w:r>
      </w:del>
      <w:del w:id="186" w:author="lyj" w:date="2019-10-20T15:04:00Z">
        <w:r>
          <w:rPr/>
          <w:delText>成本</w:delText>
        </w:r>
      </w:del>
      <w:r>
        <w:rPr>
          <w:rFonts w:hint="eastAsia"/>
        </w:rPr>
        <w:t>(</w:t>
      </w:r>
      <w:r>
        <w:t>这里的</w:t>
      </w:r>
      <w:ins w:id="187" w:author="lyj" w:date="2019-10-20T15:04:00Z"/>
      <w:ins w:id="188" w:author="lyj" w:date="2019-10-20T15:04:00Z"/>
      <w:ins w:id="189" w:author="lyj" w:date="2019-10-20T15:04:00Z"/>
      <w:ins w:id="190" w:author="lyj" w:date="2019-10-20T15:04:00Z">
        <w:r>
          <w:rPr>
            <w:position w:val="-12"/>
          </w:rPr>
          <w:object>
            <v:shape id="_x0000_i1043" o:spt="75" type="#_x0000_t75" style="height:18.1pt;width:11.05pt;" o:ole="t" filled="f" o:preferrelative="t" stroked="f" coordsize="21600,21600">
              <v:path/>
              <v:fill on="f" focussize="0,0"/>
              <v:stroke on="f" joinstyle="miter"/>
              <v:imagedata r:id="rId32" o:title=""/>
              <o:lock v:ext="edit" aspectratio="t"/>
              <w10:wrap type="none"/>
              <w10:anchorlock/>
            </v:shape>
            <o:OLEObject Type="Embed" ProgID="Equation.DSMT4" ShapeID="_x0000_i1043" DrawAspect="Content" ObjectID="_1468075739" r:id="rId31">
              <o:LockedField>false</o:LockedField>
            </o:OLEObject>
          </w:object>
        </w:r>
      </w:ins>
      <w:ins w:id="192" w:author="lyj" w:date="2019-10-20T15:04:00Z"/>
      <w:del w:id="193" w:author="lyj" w:date="2019-10-20T15:04:00Z">
        <w:r>
          <w:rPr/>
          <w:delText>r</w:delText>
        </w:r>
      </w:del>
      <w:r>
        <w:t>为定值</w:t>
      </w:r>
      <w:r>
        <w:rPr>
          <w:rFonts w:hint="eastAsia"/>
        </w:rPr>
        <w:t>，</w:t>
      </w:r>
      <w:r>
        <w:t>可以改变</w:t>
      </w:r>
      <w:r>
        <w:rPr>
          <w:rFonts w:hint="eastAsia"/>
        </w:rPr>
        <w:t>，</w:t>
      </w:r>
      <w:r>
        <w:t>这里假设为</w:t>
      </w:r>
      <w:r>
        <w:rPr>
          <w:rFonts w:hint="eastAsia"/>
        </w:rPr>
        <w:t>2)</w:t>
      </w:r>
    </w:p>
    <w:p>
      <w:pPr>
        <w:snapToGrid w:val="0"/>
        <w:rPr>
          <w:del w:id="194" w:author="lyj" w:date="2019-10-20T15:06:00Z"/>
        </w:rPr>
      </w:pPr>
      <w:ins w:id="195" w:author="lyj" w:date="2019-10-20T15:06:00Z">
        <w:r>
          <w:rPr>
            <w:rFonts w:hint="eastAsia" w:ascii="SimSun" w:hAnsi="SimSun" w:eastAsia="SimSun"/>
          </w:rPr>
          <w:t>【最后需要计算在该平台下所有任务成本之和的总成本】</w:t>
        </w:r>
      </w:ins>
    </w:p>
    <w:p>
      <w:pPr>
        <w:snapToGrid w:val="0"/>
        <w:rPr>
          <w:ins w:id="196" w:author="lyj" w:date="2019-10-20T15:06:00Z"/>
          <w:rFonts w:hint="eastAsia" w:ascii="SimSun" w:hAnsi="SimSun" w:eastAsia="SimSun"/>
          <w:rPrChange w:id="197" w:author="lyj" w:date="2019-10-20T15:06:00Z">
            <w:rPr>
              <w:ins w:id="198" w:author="lyj" w:date="2019-10-20T15:06:00Z"/>
            </w:rPr>
          </w:rPrChange>
        </w:rPr>
      </w:pPr>
    </w:p>
    <w:p>
      <w:pPr>
        <w:snapToGrid w:val="0"/>
      </w:pPr>
    </w:p>
    <w:p>
      <w:pPr>
        <w:snapToGrid w:val="0"/>
        <w:rPr>
          <w:ins w:id="199" w:author="lyj" w:date="2019-10-20T15:16:00Z"/>
          <w:rFonts w:ascii="SimSun" w:hAnsi="SimSun" w:eastAsia="SimSun"/>
        </w:rPr>
      </w:pPr>
      <w:r>
        <w:t>对于</w:t>
      </w:r>
      <w:r>
        <w:rPr>
          <w:rFonts w:hint="eastAsia" w:ascii="SimSun" w:hAnsi="SimSun" w:eastAsia="SimSun"/>
        </w:rPr>
        <w:t>平台2任务集合</w:t>
      </w:r>
      <w:r>
        <w:rPr>
          <w:rFonts w:ascii="SimSun" w:hAnsi="SimSun" w:eastAsia="SimSun"/>
          <w:position w:val="-10"/>
        </w:rPr>
        <w:object>
          <v:shape id="_x0000_i1044" o:spt="75" type="#_x0000_t75" style="height:11.95pt;width:8.8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4" DrawAspect="Content" ObjectID="_1468075740" r:id="rId33">
            <o:LockedField>false</o:LockedField>
          </o:OLEObject>
        </w:object>
      </w:r>
      <w:r>
        <w:rPr>
          <w:rFonts w:hint="eastAsia" w:ascii="SimSun" w:hAnsi="SimSun" w:eastAsia="SimSun"/>
        </w:rPr>
        <w:t>，</w:t>
      </w:r>
      <w:r>
        <w:rPr>
          <w:rFonts w:ascii="SimSun" w:hAnsi="SimSun" w:eastAsia="SimSun"/>
        </w:rPr>
        <w:t>调用算法2</w:t>
      </w:r>
      <w:r>
        <w:rPr>
          <w:rFonts w:hint="eastAsia" w:ascii="SimSun" w:hAnsi="SimSun" w:eastAsia="SimSun"/>
        </w:rPr>
        <w:t>，得到最佳的</w:t>
      </w:r>
      <w:del w:id="200" w:author="lyj" w:date="2019-10-20T15:05:00Z">
        <w:r>
          <w:rPr>
            <w:rFonts w:hint="eastAsia" w:ascii="SimSun" w:hAnsi="SimSun" w:eastAsia="SimSun"/>
          </w:rPr>
          <w:delText>a</w:delText>
        </w:r>
      </w:del>
      <w:ins w:id="201" w:author="lyj" w:date="2019-10-20T15:05:00Z">
        <w:r>
          <w:rPr>
            <w:rFonts w:ascii="SimSun" w:hAnsi="SimSun" w:eastAsia="SimSun"/>
          </w:rPr>
          <w:t>A</w:t>
        </w:r>
      </w:ins>
      <w:r>
        <w:rPr>
          <w:rFonts w:hint="eastAsia" w:ascii="SimSun" w:hAnsi="SimSun" w:eastAsia="SimSun"/>
        </w:rPr>
        <w:t>和</w:t>
      </w:r>
      <w:del w:id="202" w:author="lyj" w:date="2019-10-20T15:05:00Z">
        <w:r>
          <w:rPr>
            <w:rFonts w:hint="eastAsia" w:ascii="SimSun" w:hAnsi="SimSun" w:eastAsia="SimSun"/>
          </w:rPr>
          <w:delText>b</w:delText>
        </w:r>
      </w:del>
      <w:ins w:id="203" w:author="lyj" w:date="2019-10-20T15:05:00Z">
        <w:r>
          <w:rPr>
            <w:rFonts w:ascii="SimSun" w:hAnsi="SimSun" w:eastAsia="SimSun"/>
          </w:rPr>
          <w:t>B(在初始化部分有解释)</w:t>
        </w:r>
      </w:ins>
      <w:r>
        <w:rPr>
          <w:rFonts w:hint="eastAsia" w:ascii="SimSun" w:hAnsi="SimSun" w:eastAsia="SimSun"/>
        </w:rPr>
        <w:t>，带入公式得到该平台</w:t>
      </w:r>
      <w:ins w:id="204" w:author="lyj" w:date="2019-10-20T15:05:00Z">
        <w:r>
          <w:rPr>
            <w:rFonts w:hint="eastAsia" w:ascii="SimSun" w:hAnsi="SimSun" w:eastAsia="SimSun"/>
          </w:rPr>
          <w:t>（平台2）</w:t>
        </w:r>
      </w:ins>
      <w:r>
        <w:rPr>
          <w:rFonts w:hint="eastAsia" w:ascii="SimSun" w:hAnsi="SimSun" w:eastAsia="SimSun"/>
        </w:rPr>
        <w:t>的总成本</w:t>
      </w:r>
    </w:p>
    <w:p>
      <w:pPr>
        <w:snapToGrid w:val="0"/>
        <w:rPr>
          <w:rFonts w:hint="eastAsia"/>
        </w:rPr>
      </w:pPr>
    </w:p>
    <w:p>
      <w:pPr>
        <w:snapToGrid w:val="0"/>
        <w:rPr>
          <w:ins w:id="205" w:author="lyj" w:date="2019-10-20T15:23:00Z"/>
        </w:rPr>
      </w:pPr>
      <w:r>
        <w:rPr>
          <w:rFonts w:hint="eastAsia"/>
        </w:rPr>
        <w:t>总成本计算公式：a</w:t>
      </w:r>
      <w:r>
        <w:t>1</w:t>
      </w:r>
      <w:r>
        <w:rPr>
          <w:rFonts w:hint="eastAsia"/>
        </w:rPr>
        <w:t>+</w:t>
      </w:r>
      <w:r>
        <w:t>…+an+b1+…+bn的成本</w:t>
      </w:r>
      <w:ins w:id="206" w:author="lyj" w:date="2019-10-20T15:18:00Z">
        <w:r>
          <w:rPr>
            <w:rFonts w:hint="eastAsia"/>
          </w:rPr>
          <w:t>【其实就是完成一个任务对应一个a</w:t>
        </w:r>
      </w:ins>
      <w:ins w:id="207" w:author="lyj" w:date="2019-10-20T15:19:00Z">
        <w:r>
          <w:rPr>
            <w:rFonts w:hint="eastAsia"/>
          </w:rPr>
          <w:t>i</w:t>
        </w:r>
      </w:ins>
      <w:ins w:id="208" w:author="lyj" w:date="2019-10-20T15:18:00Z">
        <w:r>
          <w:rPr/>
          <w:t>和一个b</w:t>
        </w:r>
      </w:ins>
      <w:ins w:id="209" w:author="lyj" w:date="2019-10-20T15:19:00Z">
        <w:r>
          <w:rPr>
            <w:rFonts w:hint="eastAsia"/>
          </w:rPr>
          <w:t>i，在平台2的每个任务的成本就由ai</w:t>
        </w:r>
      </w:ins>
      <w:ins w:id="210" w:author="lyj" w:date="2019-10-20T15:19:00Z">
        <w:r>
          <w:rPr/>
          <w:t>和bi组成</w:t>
        </w:r>
      </w:ins>
      <w:ins w:id="211" w:author="lyj" w:date="2019-10-20T15:20:00Z">
        <w:r>
          <w:rPr>
            <w:rFonts w:hint="eastAsia"/>
          </w:rPr>
          <w:t>，A所对应的成本就是它本身的那个数值</w:t>
        </w:r>
      </w:ins>
      <w:ins w:id="212" w:author="lyj" w:date="2019-10-20T15:21:00Z">
        <w:r>
          <w:rPr>
            <w:rFonts w:hint="eastAsia"/>
          </w:rPr>
          <w:t>，B所对应的成本由其对应的计算公式</w:t>
        </w:r>
      </w:ins>
      <w:ins w:id="213" w:author="lyj" w:date="2019-10-20T15:18:00Z">
        <w:r>
          <w:rPr>
            <w:rFonts w:hint="eastAsia"/>
          </w:rPr>
          <w:t>】</w:t>
        </w:r>
      </w:ins>
    </w:p>
    <w:p>
      <w:pPr>
        <w:snapToGrid w:val="0"/>
        <w:rPr>
          <w:ins w:id="214" w:author="lyj" w:date="2019-10-20T15:23:00Z"/>
        </w:rPr>
      </w:pPr>
    </w:p>
    <w:p>
      <w:pPr>
        <w:snapToGrid w:val="0"/>
        <w:rPr>
          <w:rFonts w:hint="eastAsia"/>
        </w:rPr>
      </w:pPr>
      <w:ins w:id="215" w:author="lyj" w:date="2019-10-20T15:24:00Z">
        <w:r>
          <w:rPr/>
          <w:t>N个任务里每个任务分配到的a和b都由</w:t>
        </w:r>
      </w:ins>
      <w:ins w:id="216" w:author="lyj" w:date="2019-10-20T15:24:00Z">
        <w:r>
          <w:rPr>
            <w:rFonts w:hint="eastAsia"/>
          </w:rPr>
          <w:t>Q-learning得到。</w:t>
        </w:r>
      </w:ins>
    </w:p>
    <w:p>
      <w:pPr>
        <w:snapToGrid w:val="0"/>
        <w:rPr>
          <w:ins w:id="217" w:author="lyj" w:date="2019-10-20T15:25:00Z"/>
        </w:rPr>
      </w:pPr>
    </w:p>
    <w:p>
      <w:pPr>
        <w:snapToGrid w:val="0"/>
        <w:rPr>
          <w:ins w:id="218" w:author="lyj" w:date="2019-10-20T15:25:00Z"/>
        </w:rPr>
      </w:pPr>
      <w:ins w:id="219" w:author="lyj" w:date="2019-10-20T15:25:00Z">
        <w:r>
          <w:rPr/>
          <w:t>最后得到了</w:t>
        </w:r>
      </w:ins>
      <w:ins w:id="220" w:author="lyj" w:date="2019-10-20T15:25:00Z">
        <w:r>
          <w:rPr>
            <w:rFonts w:hint="eastAsia"/>
          </w:rPr>
          <w:t>N个任务的总成本之后，画图。</w:t>
        </w:r>
      </w:ins>
    </w:p>
    <w:p>
      <w:pPr>
        <w:pStyle w:val="5"/>
        <w:shd w:val="clear" w:color="auto" w:fill="FFFFFF"/>
        <w:snapToGrid w:val="0"/>
        <w:rPr>
          <w:ins w:id="221" w:author="lyj" w:date="2019-10-20T15:25:00Z"/>
        </w:rPr>
      </w:pPr>
      <w:ins w:id="222" w:author="lyj" w:date="2019-10-20T15:25:00Z">
        <w:r>
          <w:rPr/>
          <w:t>X</w:t>
        </w:r>
      </w:ins>
      <w:ins w:id="223" w:author="lyj" w:date="2019-10-20T15:25:00Z">
        <w:r>
          <w:rPr>
            <w:rFonts w:hint="eastAsia"/>
          </w:rPr>
          <w:t>轴为任务数（1到</w:t>
        </w:r>
      </w:ins>
      <w:ins w:id="224" w:author="lyj" w:date="2019-10-20T15:25:00Z">
        <w:r>
          <w:rPr/>
          <w:t>5</w:t>
        </w:r>
      </w:ins>
      <w:ins w:id="225" w:author="lyj" w:date="2019-10-20T15:25:00Z">
        <w:r>
          <w:rPr>
            <w:rFonts w:hint="eastAsia"/>
          </w:rPr>
          <w:t>），y轴为总成本</w:t>
        </w:r>
      </w:ins>
    </w:p>
    <w:p>
      <w:pPr>
        <w:pStyle w:val="5"/>
        <w:shd w:val="clear" w:color="auto" w:fill="FFFFFF"/>
        <w:snapToGrid w:val="0"/>
        <w:rPr>
          <w:ins w:id="226" w:author="lyj" w:date="2019-10-20T15:25:00Z"/>
        </w:rPr>
      </w:pPr>
      <w:ins w:id="227" w:author="lyj" w:date="2019-10-20T15:25:00Z">
        <w:r>
          <w:rPr>
            <w:rFonts w:hint="eastAsia"/>
          </w:rPr>
          <w:t>（循环100次求平均值，每一次任务随机生成）</w:t>
        </w:r>
      </w:ins>
    </w:p>
    <w:p>
      <w:pPr>
        <w:snapToGrid w:val="0"/>
        <w:rPr>
          <w:ins w:id="228" w:author="lyj" w:date="2019-10-20T15:27:00Z"/>
        </w:rPr>
      </w:pPr>
      <w:ins w:id="229" w:author="lyj" w:date="2019-10-20T15:26:00Z">
        <w:r>
          <w:rPr>
            <w:rFonts w:hint="eastAsia"/>
          </w:rPr>
          <w:t>X</w:t>
        </w:r>
      </w:ins>
      <w:ins w:id="230" w:author="lyj" w:date="2019-10-20T15:25:00Z">
        <w:r>
          <w:rPr>
            <w:rFonts w:hint="eastAsia"/>
          </w:rPr>
          <w:t>任务数</w:t>
        </w:r>
      </w:ins>
      <w:ins w:id="231" w:author="lyj" w:date="2019-10-20T15:26:00Z">
        <w:r>
          <w:rPr>
            <w:rFonts w:hint="eastAsia"/>
          </w:rPr>
          <w:t>就是N的取值，Y为每个N对应的总成本</w:t>
        </w:r>
      </w:ins>
    </w:p>
    <w:p>
      <w:pPr>
        <w:snapToGrid w:val="0"/>
        <w:rPr>
          <w:ins w:id="232" w:author="lyj" w:date="2019-10-20T15:25:00Z"/>
          <w:rFonts w:hint="eastAsia"/>
        </w:rPr>
      </w:pPr>
      <w:ins w:id="233" w:author="lyj" w:date="2019-10-20T15:26:00Z">
        <w:r>
          <w:rPr>
            <w:rFonts w:hint="eastAsia"/>
          </w:rPr>
          <w:t>（x=</w:t>
        </w:r>
      </w:ins>
      <w:ins w:id="234" w:author="lyj" w:date="2019-10-20T15:26:00Z">
        <w:r>
          <w:rPr/>
          <w:t>1对应</w:t>
        </w:r>
      </w:ins>
      <w:ins w:id="235" w:author="lyj" w:date="2019-10-20T15:26:00Z">
        <w:r>
          <w:rPr>
            <w:rFonts w:hint="eastAsia"/>
          </w:rPr>
          <w:t>的y就是这一个任务的总成本，x=</w:t>
        </w:r>
      </w:ins>
      <w:ins w:id="236" w:author="lyj" w:date="2019-10-20T15:26:00Z">
        <w:r>
          <w:rPr/>
          <w:t>3对应的y</w:t>
        </w:r>
      </w:ins>
      <w:ins w:id="237" w:author="lyj" w:date="2019-10-20T15:27:00Z">
        <w:r>
          <w:rPr/>
          <w:t>就是完成这两个任务的总成本</w:t>
        </w:r>
      </w:ins>
      <w:ins w:id="238" w:author="lyj" w:date="2019-10-20T15:26:00Z">
        <w:r>
          <w:rPr>
            <w:rFonts w:hint="eastAsia"/>
          </w:rPr>
          <w:t>）</w:t>
        </w:r>
      </w:ins>
    </w:p>
    <w:p>
      <w:pPr>
        <w:snapToGrid w:val="0"/>
        <w:rPr>
          <w:del w:id="239" w:author="lyj" w:date="2019-10-20T15:25:00Z"/>
        </w:rPr>
      </w:pPr>
      <w:del w:id="240" w:author="lyj" w:date="2019-10-20T15:25:00Z">
        <w:r>
          <w:rPr/>
          <w:delText>a</w:delText>
        </w:r>
      </w:del>
      <w:del w:id="241" w:author="lyj" w:date="2019-10-20T15:25:00Z">
        <w:r>
          <w:rPr>
            <w:rFonts w:hint="eastAsia"/>
          </w:rPr>
          <w:delText>的成本即为a</w:delText>
        </w:r>
      </w:del>
      <w:del w:id="242" w:author="lyj" w:date="2019-10-20T15:25:00Z">
        <w:r>
          <w:rPr/>
          <w:delText>本身</w:delText>
        </w:r>
      </w:del>
    </w:p>
    <w:p>
      <w:pPr>
        <w:snapToGrid w:val="0"/>
        <w:rPr>
          <w:del w:id="243" w:author="lyj" w:date="2019-10-20T15:25:00Z"/>
        </w:rPr>
      </w:pPr>
      <w:del w:id="244" w:author="lyj" w:date="2019-10-20T15:25:00Z">
        <w:r>
          <w:rPr>
            <w:rFonts w:ascii="SimSun" w:hAnsi="SimSun" w:eastAsia="SimSun"/>
          </w:rPr>
          <w:delText>b</w:delText>
        </w:r>
      </w:del>
      <w:del w:id="245" w:author="lyj" w:date="2019-10-20T15:25:00Z">
        <w:r>
          <w:rPr>
            <w:rFonts w:hint="eastAsia" w:ascii="SimSun" w:hAnsi="SimSun" w:eastAsia="SimSun"/>
          </w:rPr>
          <w:delText>中存在0,(如[</w:delText>
        </w:r>
      </w:del>
      <w:del w:id="246" w:author="lyj" w:date="2019-10-20T15:25:00Z">
        <w:r>
          <w:rPr>
            <w:rFonts w:ascii="SimSun" w:hAnsi="SimSun" w:eastAsia="SimSun"/>
          </w:rPr>
          <w:delText>1,0</w:delText>
        </w:r>
      </w:del>
      <w:del w:id="247" w:author="lyj" w:date="2019-10-20T15:25:00Z">
        <w:r>
          <w:rPr>
            <w:rFonts w:hint="eastAsia" w:ascii="SimSun" w:hAnsi="SimSun" w:eastAsia="SimSun"/>
          </w:rPr>
          <w:delText>])</w:delText>
        </w:r>
      </w:del>
      <w:del w:id="248" w:author="lyj" w:date="2019-10-20T15:25:00Z">
        <w:r>
          <w:rPr>
            <w:rFonts w:ascii="SimSun" w:hAnsi="SimSun" w:eastAsia="SimSun"/>
          </w:rPr>
          <w:delText>或者</w:delText>
        </w:r>
      </w:del>
      <w:del w:id="249" w:author="lyj" w:date="2019-10-20T15:25:00Z"/>
      <w:del w:id="250" w:author="lyj" w:date="2019-10-20T15:25:00Z"/>
      <w:del w:id="251" w:author="lyj" w:date="2019-10-20T15:25:00Z"/>
      <w:del w:id="252" w:author="lyj" w:date="2019-10-20T15:25:00Z">
        <w:r>
          <w:rPr>
            <w:position w:val="-30"/>
          </w:rPr>
          <w:object>
            <v:shape id="_x0000_i1045" o:spt="75" type="#_x0000_t75" style="height:34pt;width:109.1pt;" o:ole="t" filled="f" o:preferrelative="t" stroked="f" coordsize="21600,21600">
              <v:path/>
              <v:fill on="f" focussize="0,0"/>
              <v:stroke on="f" joinstyle="miter"/>
              <v:imagedata r:id="rId35" o:title=""/>
              <o:lock v:ext="edit" aspectratio="t"/>
              <w10:wrap type="none"/>
              <w10:anchorlock/>
            </v:shape>
            <o:OLEObject Type="Embed" ProgID="Equation.DSMT4" ShapeID="_x0000_i1045" DrawAspect="Content" ObjectID="_1468075741" r:id="rId34">
              <o:LockedField>false</o:LockedField>
            </o:OLEObject>
          </w:object>
        </w:r>
      </w:del>
      <w:del w:id="254" w:author="lyj" w:date="2019-10-20T15:25:00Z"/>
      <w:del w:id="255" w:author="lyj" w:date="2019-10-20T15:25:00Z">
        <w:r>
          <w:rPr/>
          <w:delText>(b</w:delText>
        </w:r>
      </w:del>
      <w:del w:id="256" w:author="lyj" w:date="2019-10-20T15:25:00Z">
        <w:r>
          <w:rPr>
            <w:rFonts w:hint="eastAsia"/>
          </w:rPr>
          <w:delText>n</w:delText>
        </w:r>
      </w:del>
      <w:del w:id="257" w:author="lyj" w:date="2019-10-20T15:25:00Z">
        <w:r>
          <w:rPr/>
          <w:delText>即为b向量中的任意一数</w:delText>
        </w:r>
      </w:del>
      <w:del w:id="258" w:author="lyj" w:date="2019-10-20T15:25:00Z">
        <w:r>
          <w:rPr>
            <w:rFonts w:hint="eastAsia"/>
          </w:rPr>
          <w:delText>，</w:delText>
        </w:r>
      </w:del>
      <w:del w:id="259" w:author="lyj" w:date="2019-10-20T15:25:00Z">
        <w:r>
          <w:rPr/>
          <w:delText>如</w:delText>
        </w:r>
      </w:del>
      <w:del w:id="260" w:author="lyj" w:date="2019-10-20T15:25:00Z">
        <w:r>
          <w:rPr>
            <w:rFonts w:hint="eastAsia"/>
          </w:rPr>
          <w:delText>([</w:delText>
        </w:r>
      </w:del>
      <w:del w:id="261" w:author="lyj" w:date="2019-10-20T15:25:00Z">
        <w:r>
          <w:rPr/>
          <w:delText>1,2]中的</w:delText>
        </w:r>
      </w:del>
      <w:del w:id="262" w:author="lyj" w:date="2019-10-20T15:25:00Z">
        <w:r>
          <w:rPr>
            <w:rFonts w:hint="eastAsia"/>
          </w:rPr>
          <w:delText>1或2</w:delText>
        </w:r>
      </w:del>
      <w:del w:id="263" w:author="lyj" w:date="2019-10-20T15:25:00Z">
        <w:r>
          <w:rPr/>
          <w:delText>)</w:delText>
        </w:r>
      </w:del>
      <w:del w:id="264" w:author="lyj" w:date="2019-10-20T15:25:00Z">
        <w:r>
          <w:rPr>
            <w:rFonts w:hint="eastAsia"/>
          </w:rPr>
          <w:delText>（这里的r就是由a得到的）</w:delText>
        </w:r>
      </w:del>
    </w:p>
    <w:p>
      <w:pPr>
        <w:snapToGrid w:val="0"/>
        <w:rPr>
          <w:del w:id="265" w:author="lyj" w:date="2019-10-20T15:25:00Z"/>
        </w:rPr>
      </w:pPr>
    </w:p>
    <w:p>
      <w:pPr>
        <w:snapToGrid w:val="0"/>
        <w:rPr>
          <w:del w:id="266" w:author="lyj" w:date="2019-10-20T15:25:00Z"/>
        </w:rPr>
      </w:pPr>
      <w:del w:id="267" w:author="lyj" w:date="2019-10-20T15:25:00Z">
        <w:r>
          <w:rPr/>
          <w:delText>bn的成本</w:delText>
        </w:r>
      </w:del>
      <w:del w:id="268" w:author="lyj" w:date="2019-10-20T15:25:00Z"/>
      <w:del w:id="269" w:author="lyj" w:date="2019-10-20T15:25:00Z"/>
      <w:del w:id="270" w:author="lyj" w:date="2019-10-20T15:25:00Z"/>
      <w:del w:id="271" w:author="lyj" w:date="2019-10-20T15:25:00Z">
        <w:r>
          <w:rPr>
            <w:position w:val="-30"/>
          </w:rPr>
          <w:object>
            <v:shape id="_x0000_i1046" o:spt="75" type="#_x0000_t75" style="height:34pt;width:151.95pt;" o:ole="t" filled="f" o:preferrelative="t" stroked="f" coordsize="21600,21600">
              <v:path/>
              <v:fill on="f" focussize="0,0"/>
              <v:stroke on="f" joinstyle="miter"/>
              <v:imagedata r:id="rId37" o:title=""/>
              <o:lock v:ext="edit" aspectratio="t"/>
              <w10:wrap type="none"/>
              <w10:anchorlock/>
            </v:shape>
            <o:OLEObject Type="Embed" ProgID="Equation.DSMT4" ShapeID="_x0000_i1046" DrawAspect="Content" ObjectID="_1468075742" r:id="rId36">
              <o:LockedField>false</o:LockedField>
            </o:OLEObject>
          </w:object>
        </w:r>
      </w:del>
      <w:del w:id="273" w:author="lyj" w:date="2019-10-20T15:25:00Z"/>
    </w:p>
    <w:p>
      <w:pPr>
        <w:snapToGrid w:val="0"/>
        <w:rPr>
          <w:del w:id="274" w:author="lyj" w:date="2019-10-20T15:25:00Z"/>
        </w:rPr>
      </w:pPr>
      <w:del w:id="275" w:author="lyj" w:date="2019-10-20T15:25:00Z">
        <w:r>
          <w:rPr/>
          <w:delText>Else</w:delText>
        </w:r>
      </w:del>
    </w:p>
    <w:p>
      <w:pPr>
        <w:snapToGrid w:val="0"/>
        <w:rPr>
          <w:del w:id="276" w:author="lyj" w:date="2019-10-20T15:25:00Z"/>
        </w:rPr>
      </w:pPr>
      <w:del w:id="277" w:author="lyj" w:date="2019-10-20T15:25:00Z">
        <w:r>
          <w:rPr/>
          <w:delText>bn的成本</w:delText>
        </w:r>
      </w:del>
      <w:del w:id="278" w:author="lyj" w:date="2019-10-20T15:25:00Z"/>
      <w:del w:id="279" w:author="lyj" w:date="2019-10-20T15:25:00Z"/>
      <w:del w:id="280" w:author="lyj" w:date="2019-10-20T15:25:00Z"/>
      <w:del w:id="281" w:author="lyj" w:date="2019-10-20T15:25:00Z">
        <w:r>
          <w:rPr>
            <w:position w:val="-30"/>
          </w:rPr>
          <w:object>
            <v:shape id="_x0000_i1047" o:spt="75" type="#_x0000_t75" style="height:34pt;width:79.95pt;" o:ole="t" filled="f" o:preferrelative="t" stroked="f" coordsize="21600,21600">
              <v:path/>
              <v:fill on="f" focussize="0,0"/>
              <v:stroke on="f" joinstyle="miter"/>
              <v:imagedata r:id="rId39" o:title=""/>
              <o:lock v:ext="edit" aspectratio="t"/>
              <w10:wrap type="none"/>
              <w10:anchorlock/>
            </v:shape>
            <o:OLEObject Type="Embed" ProgID="Equation.DSMT4" ShapeID="_x0000_i1047" DrawAspect="Content" ObjectID="_1468075743" r:id="rId38">
              <o:LockedField>false</o:LockedField>
            </o:OLEObject>
          </w:object>
        </w:r>
      </w:del>
      <w:del w:id="283" w:author="lyj" w:date="2019-10-20T15:25:00Z"/>
    </w:p>
    <w:p>
      <w:pPr>
        <w:snapToGrid w:val="0"/>
        <w:rPr>
          <w:del w:id="284" w:author="lyj" w:date="2019-10-20T15:25:00Z"/>
        </w:rPr>
      </w:pPr>
      <w:del w:id="285" w:author="lyj" w:date="2019-10-20T15:25:00Z">
        <w:r>
          <w:rPr/>
          <w:delText>三个平台的成本相加即为系统总成本</w:delText>
        </w:r>
      </w:del>
    </w:p>
    <w:p>
      <w:pPr>
        <w:snapToGrid w:val="0"/>
      </w:pPr>
    </w:p>
    <w:p>
      <w:pPr>
        <w:snapToGrid w:val="0"/>
      </w:pPr>
      <w:r>
        <w:rPr>
          <w:highlight w:val="yellow"/>
        </w:rPr>
        <w:t>函数1</w:t>
      </w:r>
      <w:r>
        <w:rPr>
          <w:rFonts w:hint="eastAsia"/>
          <w:highlight w:val="yellow"/>
        </w:rPr>
        <w:t>：</w:t>
      </w:r>
    </w:p>
    <w:p>
      <w:pPr>
        <w:snapToGrid w:val="0"/>
      </w:pPr>
      <w:r>
        <w:rPr>
          <w:rFonts w:hint="eastAsia"/>
        </w:rPr>
        <w:t>使用KNN算法，首先读取一系列数据（txt），格式如下：</w:t>
      </w:r>
    </w:p>
    <w:p>
      <w:pPr>
        <w:snapToGrid w:val="0"/>
      </w:pPr>
      <w:r>
        <w:t>0.3,2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</w:t>
      </w:r>
    </w:p>
    <w:p>
      <w:pPr>
        <w:snapToGrid w:val="0"/>
      </w:pPr>
      <w:r>
        <w:t>2,18,3</w:t>
      </w:r>
    </w:p>
    <w:p>
      <w:pPr>
        <w:snapToGrid w:val="0"/>
      </w:pPr>
      <w:r>
        <w:t>0.5,4,2</w:t>
      </w:r>
    </w:p>
    <w:p>
      <w:pPr>
        <w:snapToGrid w:val="0"/>
      </w:pPr>
      <w:r>
        <w:t>0.1,1,1</w:t>
      </w:r>
    </w:p>
    <w:p>
      <w:pPr>
        <w:snapToGrid w:val="0"/>
      </w:pPr>
      <w:r>
        <w:t>0.5,4,2</w:t>
      </w:r>
    </w:p>
    <w:p>
      <w:pPr>
        <w:snapToGrid w:val="0"/>
      </w:pPr>
      <w:r>
        <w:t>0.4,6,2</w:t>
      </w:r>
    </w:p>
    <w:p>
      <w:pPr>
        <w:snapToGrid w:val="0"/>
      </w:pPr>
      <w:r>
        <w:t>0.2,2,1</w:t>
      </w:r>
    </w:p>
    <w:p>
      <w:pPr>
        <w:snapToGrid w:val="0"/>
      </w:pPr>
      <w:r>
        <w:t>1.2,14,3</w:t>
      </w:r>
    </w:p>
    <w:p>
      <w:pPr>
        <w:snapToGrid w:val="0"/>
      </w:pPr>
      <w:r>
        <w:rPr>
          <w:rFonts w:hint="eastAsia"/>
        </w:rPr>
        <w:t>1,12,3</w:t>
      </w:r>
    </w:p>
    <w:p>
      <w:pPr>
        <w:snapToGrid w:val="0"/>
      </w:pPr>
      <w:r>
        <w:t>读取前两个数作为训练样本</w:t>
      </w:r>
      <w:r>
        <w:rPr>
          <w:rFonts w:hint="eastAsia"/>
        </w:rPr>
        <w:t>（time，cpusize）</w:t>
      </w:r>
    </w:p>
    <w:p>
      <w:pPr>
        <w:snapToGrid w:val="0"/>
      </w:pPr>
      <w:r>
        <w:t>第三个数为平台选择</w:t>
      </w:r>
    </w:p>
    <w:p>
      <w:pPr>
        <w:snapToGrid w:val="0"/>
      </w:pPr>
      <w:r>
        <w:t>得到模型后输入任意任务</w:t>
      </w:r>
      <w:r>
        <w:rPr>
          <w:rFonts w:hint="eastAsia"/>
        </w:rPr>
        <w:t>（</w:t>
      </w:r>
      <w:r>
        <w:rPr>
          <w:rFonts w:ascii="SimSun" w:hAnsi="SimSun" w:eastAsia="SimSun"/>
          <w:position w:val="-10"/>
        </w:rPr>
        <w:object>
          <v:shape id="_x0000_i1048" o:spt="75" type="#_x0000_t75" style="height:15.45pt;width:12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48" DrawAspect="Content" ObjectID="_1468075744" r:id="rId40">
            <o:LockedField>false</o:LockedField>
          </o:OLEObject>
        </w:object>
      </w:r>
      <w:r>
        <w:rPr>
          <w:rFonts w:hint="eastAsia" w:ascii="SimSun" w:hAnsi="SimSun" w:eastAsia="SimSun"/>
        </w:rPr>
        <w:t>，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）</w:t>
      </w:r>
    </w:p>
    <w:p>
      <w:pPr>
        <w:snapToGrid w:val="0"/>
      </w:pPr>
      <w:r>
        <w:t>得到平台</w:t>
      </w:r>
    </w:p>
    <w:p>
      <w:pPr>
        <w:snapToGrid w:val="0"/>
      </w:pPr>
      <w:r>
        <w:t>目标</w:t>
      </w:r>
      <w:r>
        <w:rPr>
          <w:rFonts w:hint="eastAsia"/>
        </w:rPr>
        <w:t>：任务</w:t>
      </w:r>
      <w:r>
        <w:t>选择合适平台计算</w:t>
      </w:r>
    </w:p>
    <w:p>
      <w:pPr>
        <w:snapToGrid w:val="0"/>
      </w:pPr>
      <w:ins w:id="286" w:author="lyj" w:date="2019-10-20T15:51:00Z">
        <w:r>
          <w:rPr>
            <w:rFonts w:hint="eastAsia"/>
          </w:rPr>
          <w:t>（这里我有个写好的你可以直接用）</w:t>
        </w:r>
      </w:ins>
    </w:p>
    <w:p>
      <w:pPr>
        <w:snapToGrid w:val="0"/>
      </w:pPr>
      <w:ins w:id="287" w:author="折纸丶残痕" w:date="2019-10-21T01:59:23Z"/>
      <w:ins w:id="288" w:author="折纸丶残痕" w:date="2019-10-21T01:59:23Z"/>
      <w:ins w:id="289" w:author="折纸丶残痕" w:date="2019-10-21T01:59:23Z"/>
      <w:ins w:id="290" w:author="折纸丶残痕" w:date="2019-10-21T01:59:23Z">
        <w:r>
          <w:rPr/>
          <w:object>
            <v:shape id="_x0000_i1060" o:spt="75" alt="" type="#_x0000_t75" style="height:40.25pt;width:63.6pt;" o:ole="t" filled="f" o:preferrelative="t" stroked="f" coordsize="21600,21600">
              <v:path/>
              <v:fill on="f" focussize="0,0"/>
              <v:stroke on="f"/>
              <v:imagedata r:id="rId42" o:title=""/>
              <o:lock v:ext="edit" aspectratio="t"/>
              <w10:wrap type="none"/>
              <w10:anchorlock/>
            </v:shape>
            <o:OLEObject Type="Embed" ProgID="Package" ShapeID="_x0000_i1060" DrawAspect="Content" ObjectID="_1468075745" r:id="rId41">
              <o:LockedField>false</o:LockedField>
            </o:OLEObject>
          </w:object>
        </w:r>
      </w:ins>
      <w:ins w:id="292" w:author="折纸丶残痕" w:date="2019-10-21T01:59:23Z"/>
      <w:ins w:id="293" w:author="lyj" w:date="2019-10-20T15:53:00Z">
        <w:del w:id="294" w:author="折纸丶残痕" w:date="2019-10-21T01:59:23Z"/>
      </w:ins>
      <w:ins w:id="295" w:author="lyj" w:date="2019-10-20T15:53:00Z">
        <w:del w:id="296" w:author="折纸丶残痕" w:date="2019-10-21T01:59:23Z"/>
      </w:ins>
      <w:ins w:id="297" w:author="lyj" w:date="2019-10-20T15:53:00Z">
        <w:del w:id="298" w:author="折纸丶残痕" w:date="2019-10-21T01:59:23Z"/>
      </w:ins>
      <w:ins w:id="299" w:author="lyj" w:date="2019-10-20T15:53:00Z">
        <w:del w:id="300" w:author="折纸丶残痕" w:date="2019-10-21T01:59:23Z">
          <w:r>
            <w:rPr/>
            <w:object>
              <v:shape id="_x0000_i1049" o:spt="75" type="#_x0000_t75" style="height:40.65pt;width:61.4pt;" o:ole="t" filled="f" o:preferrelative="t" stroked="f" coordsize="21600,21600">
                <v:path/>
                <v:fill on="f" focussize="0,0"/>
                <v:stroke on="f" joinstyle="miter"/>
                <v:imagedata r:id="rId44" o:title=""/>
                <o:lock v:ext="edit" aspectratio="t"/>
                <w10:wrap type="none"/>
                <w10:anchorlock/>
              </v:shape>
              <o:OLEObject Type="Embed" ProgID="Package" ShapeID="_x0000_i1049" DrawAspect="Content" ObjectID="_1468075746" r:id="rId43">
                <o:LockedField>false</o:LockedField>
              </o:OLEObject>
            </w:object>
          </w:r>
        </w:del>
      </w:ins>
      <w:ins w:id="303" w:author="lyj" w:date="2019-10-20T15:53:00Z">
        <w:del w:id="304" w:author="折纸丶残痕" w:date="2019-10-21T01:59:23Z"/>
      </w:ins>
      <w:ins w:id="305" w:author="lyj" w:date="2019-10-20T15:53:00Z"/>
      <w:ins w:id="306" w:author="lyj" w:date="2019-10-20T15:53:00Z"/>
      <w:ins w:id="307" w:author="lyj" w:date="2019-10-20T15:53:00Z"/>
      <w:ins w:id="308" w:author="lyj" w:date="2019-10-20T15:53:00Z">
        <w:r>
          <w:rPr/>
          <w:object>
            <v:shape id="_x0000_i1050" o:spt="75" alt="" type="#_x0000_t75" style="height:40.25pt;width:72.6pt;" o:ole="t" filled="f" o:preferrelative="t" stroked="f" coordsize="21600,21600">
              <v:path/>
              <v:fill on="f" focussize="0,0"/>
              <v:stroke on="f"/>
              <v:imagedata r:id="rId46" o:title=""/>
              <o:lock v:ext="edit" aspectratio="t"/>
              <w10:wrap type="none"/>
              <w10:anchorlock/>
            </v:shape>
            <o:OLEObject Type="Embed" ProgID="Package" ShapeID="_x0000_i1050" DrawAspect="Content" ObjectID="_1468075747" r:id="rId45">
              <o:LockedField>false</o:LockedField>
            </o:OLEObject>
          </w:object>
        </w:r>
      </w:ins>
      <w:ins w:id="310" w:author="lyj" w:date="2019-10-20T15:53:00Z"/>
    </w:p>
    <w:p>
      <w:pPr>
        <w:snapToGrid w:val="0"/>
      </w:pPr>
    </w:p>
    <w:p>
      <w:pPr>
        <w:snapToGrid w:val="0"/>
      </w:pPr>
      <w:r>
        <w:rPr>
          <w:rFonts w:hint="eastAsia"/>
          <w:highlight w:val="yellow"/>
        </w:rPr>
        <w:t>函数</w:t>
      </w:r>
      <w:r>
        <w:rPr>
          <w:highlight w:val="yellow"/>
        </w:rPr>
        <w:t>2</w:t>
      </w:r>
    </w:p>
    <w:p>
      <w:pPr>
        <w:snapToGrid w:val="0"/>
      </w:pPr>
      <w:r>
        <w:t>指定N的值</w:t>
      </w:r>
      <w:r>
        <w:rPr>
          <w:rFonts w:hint="eastAsia"/>
        </w:rPr>
        <w:t>，</w:t>
      </w:r>
      <w:r>
        <w:t>例如为2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个任务）（指定任务数，随机生成2个任务，并进行q-learning，这一步可以放在主函数，但调用q-learning需要单独调用）</w:t>
      </w:r>
    </w:p>
    <w:p>
      <w:pPr>
        <w:snapToGrid w:val="0"/>
        <w:rPr>
          <w:ins w:id="311" w:author="lyj" w:date="2019-10-20T15:29:00Z"/>
        </w:rPr>
      </w:pPr>
      <w:ins w:id="312" w:author="lyj" w:date="2019-10-20T15:27:00Z">
        <w:r>
          <w:rPr>
            <w:rFonts w:hint="eastAsia"/>
          </w:rPr>
          <w:t>【分配</w:t>
        </w:r>
      </w:ins>
      <w:ins w:id="313" w:author="lyj" w:date="2019-10-20T15:28:00Z">
        <w:r>
          <w:rPr>
            <w:rFonts w:hint="eastAsia"/>
          </w:rPr>
          <w:t>两次资源需要两次q-learning，计算奖励的定义也不同，拆成两个函数，分别调用，因为分配资源2的时候需要已经分配好的资源1的值</w:t>
        </w:r>
      </w:ins>
      <w:ins w:id="314" w:author="lyj" w:date="2019-10-20T15:27:00Z">
        <w:r>
          <w:rPr>
            <w:rFonts w:hint="eastAsia"/>
          </w:rPr>
          <w:t>】</w:t>
        </w:r>
      </w:ins>
    </w:p>
    <w:p>
      <w:pPr>
        <w:snapToGrid w:val="0"/>
        <w:rPr>
          <w:rFonts w:hint="eastAsia"/>
        </w:rPr>
      </w:pPr>
    </w:p>
    <w:p>
      <w:pPr>
        <w:snapToGrid w:val="0"/>
      </w:pPr>
      <w:r>
        <w:rPr>
          <w:highlight w:val="yellow"/>
        </w:rPr>
        <w:t>首先</w:t>
      </w:r>
      <w:r>
        <w:t>进行资源</w:t>
      </w:r>
      <w:r>
        <w:rPr>
          <w:rFonts w:hint="eastAsia"/>
        </w:rPr>
        <w:t>1（W）的分配</w:t>
      </w:r>
    </w:p>
    <w:p>
      <w:pPr>
        <w:snapToGrid w:val="0"/>
        <w:rPr>
          <w:rFonts w:ascii="SimSun" w:hAnsi="SimSun" w:eastAsia="SimSun"/>
        </w:rPr>
      </w:pPr>
      <w:r>
        <w:rPr>
          <w:rFonts w:hint="eastAsia" w:ascii="SimSun" w:hAnsi="SimSun" w:eastAsia="SimSun"/>
        </w:rPr>
        <w:t>进行Q-learning</w:t>
      </w:r>
      <w:r>
        <w:rPr>
          <w:rFonts w:ascii="SimSun" w:hAnsi="SimSun" w:eastAsia="SimSun"/>
        </w:rPr>
        <w:t>算法</w:t>
      </w:r>
    </w:p>
    <w:p>
      <w:pPr>
        <w:snapToGrid w:val="0"/>
        <w:rPr>
          <w:rFonts w:ascii="SimSun" w:hAnsi="SimSun" w:eastAsia="SimSun"/>
        </w:rPr>
      </w:pPr>
      <w:r>
        <w:rPr>
          <w:rFonts w:ascii="SimSun" w:hAnsi="SimSun" w:eastAsia="SimSun"/>
        </w:rPr>
        <w:t>状态</w:t>
      </w:r>
      <w:r>
        <w:rPr>
          <w:rFonts w:hint="eastAsia" w:ascii="SimSun" w:hAnsi="SimSun" w:eastAsia="SimSun"/>
        </w:rPr>
        <w:t xml:space="preserve"> </w:t>
      </w:r>
      <w:r>
        <w:rPr>
          <w:rFonts w:ascii="SimSun" w:hAnsi="SimSun" w:eastAsia="SimSun"/>
        </w:rPr>
        <w:t>行为</w:t>
      </w:r>
      <w:r>
        <w:rPr>
          <w:rFonts w:hint="eastAsia" w:ascii="SimSun" w:hAnsi="SimSun" w:eastAsia="SimSun"/>
        </w:rPr>
        <w:t xml:space="preserve"> 奖励 </w:t>
      </w:r>
    </w:p>
    <w:p>
      <w:pPr>
        <w:snapToGrid w:val="0"/>
        <w:rPr>
          <w:rFonts w:ascii="SimSun" w:hAnsi="SimSun" w:eastAsia="SimSun"/>
        </w:rPr>
      </w:pPr>
      <w:r>
        <w:rPr>
          <w:rFonts w:hint="eastAsia" w:ascii="SimSun" w:hAnsi="SimSun" w:eastAsia="SimSun"/>
        </w:rPr>
        <w:t>状态：初始状态0状态，可转移的状态数W</w:t>
      </w:r>
      <w:r>
        <w:rPr>
          <w:rFonts w:ascii="SimSun" w:hAnsi="SimSun" w:eastAsia="SimSun"/>
          <w:vertAlign w:val="superscript"/>
        </w:rPr>
        <w:t>N</w:t>
      </w:r>
      <w:r>
        <w:rPr>
          <w:rFonts w:hint="eastAsia" w:ascii="SimSun" w:hAnsi="SimSun" w:eastAsia="SimSun"/>
        </w:rPr>
        <w:t>（如果W=</w:t>
      </w:r>
      <w:r>
        <w:rPr>
          <w:rFonts w:ascii="SimSun" w:hAnsi="SimSun" w:eastAsia="SimSun"/>
        </w:rPr>
        <w:t>3.则可转移状态数</w:t>
      </w:r>
      <w:r>
        <w:rPr>
          <w:rFonts w:hint="eastAsia" w:ascii="SimSun" w:hAnsi="SimSun" w:eastAsia="SimSun"/>
        </w:rPr>
        <w:t>9）</w:t>
      </w:r>
    </w:p>
    <w:p>
      <w:pPr>
        <w:snapToGrid w:val="0"/>
        <w:rPr>
          <w:rFonts w:ascii="SimSun" w:hAnsi="SimSun" w:eastAsia="SimSun"/>
        </w:rPr>
      </w:pPr>
      <w:r>
        <w:rPr>
          <w:rFonts w:ascii="SimSun" w:hAnsi="SimSun" w:eastAsia="SimSun"/>
        </w:rPr>
        <w:t>行为</w:t>
      </w:r>
      <w:r>
        <w:rPr>
          <w:rFonts w:hint="eastAsia" w:ascii="SimSun" w:hAnsi="SimSun" w:eastAsia="SimSun"/>
        </w:rPr>
        <w:t>：由为n个任务分配的资源1的向量a组成，例如</w:t>
      </w:r>
      <w:ins w:id="315" w:author="lyj" w:date="2019-10-20T15:31:00Z">
        <w:r>
          <w:rPr>
            <w:rFonts w:hint="eastAsia" w:ascii="SimSun" w:hAnsi="SimSun" w:eastAsia="SimSun"/>
          </w:rPr>
          <w:t>如果有两个任务则备选的行为</w:t>
        </w:r>
      </w:ins>
      <w:ins w:id="316" w:author="lyj" w:date="2019-10-20T15:32:00Z">
        <w:r>
          <w:rPr>
            <w:rFonts w:hint="eastAsia" w:ascii="SimSun" w:hAnsi="SimSun" w:eastAsia="SimSun"/>
          </w:rPr>
          <w:t>有</w:t>
        </w:r>
      </w:ins>
      <w:ins w:id="317" w:author="lyj" w:date="2019-10-20T15:29:00Z">
        <w:r>
          <w:rPr>
            <w:rFonts w:hint="eastAsia" w:ascii="SimSun" w:hAnsi="SimSun" w:eastAsia="SimSun"/>
          </w:rPr>
          <w:t>{[</w:t>
        </w:r>
      </w:ins>
      <w:ins w:id="318" w:author="lyj" w:date="2019-10-20T15:29:00Z">
        <w:r>
          <w:rPr>
            <w:rFonts w:ascii="SimSun" w:hAnsi="SimSun" w:eastAsia="SimSun"/>
          </w:rPr>
          <w:t>1,1</w:t>
        </w:r>
      </w:ins>
      <w:ins w:id="319" w:author="lyj" w:date="2019-10-20T15:29:00Z">
        <w:r>
          <w:rPr>
            <w:rFonts w:hint="eastAsia" w:ascii="SimSun" w:hAnsi="SimSun" w:eastAsia="SimSun"/>
          </w:rPr>
          <w:t>]</w:t>
        </w:r>
      </w:ins>
      <w:ins w:id="320" w:author="lyj" w:date="2019-10-20T15:29:00Z">
        <w:r>
          <w:rPr>
            <w:rFonts w:ascii="SimSun" w:hAnsi="SimSun" w:eastAsia="SimSun"/>
          </w:rPr>
          <w:t>,[1,2],[1,3],[2,1],[2,2],[2,3],…,[3,3]</w:t>
        </w:r>
      </w:ins>
      <w:ins w:id="321" w:author="lyj" w:date="2019-10-20T15:29:00Z">
        <w:r>
          <w:rPr>
            <w:rFonts w:hint="eastAsia" w:ascii="SimSun" w:hAnsi="SimSun" w:eastAsia="SimSun"/>
          </w:rPr>
          <w:t>}</w:t>
        </w:r>
      </w:ins>
      <w:del w:id="322" w:author="lyj" w:date="2019-10-20T15:29:00Z">
        <w:r>
          <w:rPr>
            <w:rFonts w:hint="eastAsia" w:ascii="SimSun" w:hAnsi="SimSun" w:eastAsia="SimSun"/>
          </w:rPr>
          <w:delText>[</w:delText>
        </w:r>
      </w:del>
      <w:del w:id="323" w:author="lyj" w:date="2019-10-20T15:29:00Z">
        <w:r>
          <w:rPr>
            <w:rFonts w:ascii="SimSun" w:hAnsi="SimSun" w:eastAsia="SimSun"/>
          </w:rPr>
          <w:delText>1,1</w:delText>
        </w:r>
      </w:del>
      <w:del w:id="324" w:author="lyj" w:date="2019-10-20T15:29:00Z">
        <w:r>
          <w:rPr>
            <w:rFonts w:hint="eastAsia" w:ascii="SimSun" w:hAnsi="SimSun" w:eastAsia="SimSun"/>
          </w:rPr>
          <w:delText>]</w:delText>
        </w:r>
      </w:del>
      <w:del w:id="325" w:author="lyj" w:date="2019-10-20T15:29:00Z">
        <w:r>
          <w:rPr>
            <w:rFonts w:ascii="SimSun" w:hAnsi="SimSun" w:eastAsia="SimSun"/>
          </w:rPr>
          <w:delText>,[1,2],[1,3],[2,1],[2,2],[2,3],…,[3,3]</w:delText>
        </w:r>
      </w:del>
    </w:p>
    <w:p>
      <w:pPr>
        <w:snapToGrid w:val="0"/>
        <w:rPr>
          <w:color w:val="000000"/>
          <w:szCs w:val="38"/>
        </w:rPr>
      </w:pPr>
      <w:r>
        <w:rPr>
          <w:rFonts w:hint="eastAsia" w:ascii="SimSun" w:hAnsi="SimSun" w:eastAsia="SimSun"/>
        </w:rPr>
        <w:t>奖赏：根据行为进行计算：</w:t>
      </w:r>
    </w:p>
    <w:p>
      <w:pPr>
        <w:snapToGrid w:val="0"/>
        <w:rPr>
          <w:rFonts w:ascii="SimSun" w:hAnsi="SimSun" w:eastAsia="SimSun"/>
        </w:rPr>
      </w:pPr>
      <w:r>
        <w:rPr>
          <w:rFonts w:ascii="SimSun" w:hAnsi="SimSun" w:eastAsia="SimSun"/>
        </w:rPr>
        <w:t>I</w:t>
      </w:r>
      <w:r>
        <w:rPr>
          <w:rFonts w:hint="eastAsia" w:ascii="SimSun" w:hAnsi="SimSun" w:eastAsia="SimSun"/>
        </w:rPr>
        <w:t>f</w:t>
      </w:r>
      <w:r>
        <w:rPr>
          <w:rFonts w:ascii="SimSun" w:hAnsi="SimSun" w:eastAsia="SimSun"/>
        </w:rPr>
        <w:t xml:space="preserve"> 行为向量里的数的和大于</w:t>
      </w:r>
      <w:r>
        <w:rPr>
          <w:rFonts w:hint="eastAsia" w:ascii="SimSun" w:hAnsi="SimSun" w:eastAsia="SimSun"/>
        </w:rPr>
        <w:t>W，则奖赏为-</w:t>
      </w:r>
      <w:r>
        <w:rPr>
          <w:rFonts w:ascii="SimSun" w:hAnsi="SimSun" w:eastAsia="SimSun"/>
        </w:rPr>
        <w:t>1</w:t>
      </w:r>
      <w:r>
        <w:rPr>
          <w:rFonts w:hint="eastAsia" w:ascii="SimSun" w:hAnsi="SimSun" w:eastAsia="SimSun"/>
        </w:rPr>
        <w:t>（如[</w:t>
      </w:r>
      <w:r>
        <w:rPr>
          <w:rFonts w:ascii="SimSun" w:hAnsi="SimSun" w:eastAsia="SimSun"/>
        </w:rPr>
        <w:t>1,3</w:t>
      </w:r>
      <w:r>
        <w:rPr>
          <w:rFonts w:hint="eastAsia" w:ascii="SimSun" w:hAnsi="SimSun" w:eastAsia="SimSun"/>
        </w:rPr>
        <w:t>]：1+</w:t>
      </w:r>
      <w:r>
        <w:rPr>
          <w:rFonts w:ascii="SimSun" w:hAnsi="SimSun" w:eastAsia="SimSun"/>
        </w:rPr>
        <w:t>3</w:t>
      </w:r>
      <w:r>
        <w:rPr>
          <w:rFonts w:hint="eastAsia" w:ascii="SimSun" w:hAnsi="SimSun" w:eastAsia="SimSun"/>
        </w:rPr>
        <w:t>=</w:t>
      </w:r>
      <w:r>
        <w:rPr>
          <w:rFonts w:ascii="SimSun" w:hAnsi="SimSun" w:eastAsia="SimSun"/>
        </w:rPr>
        <w:t>4＞</w:t>
      </w:r>
      <w:r>
        <w:rPr>
          <w:rFonts w:hint="eastAsia" w:ascii="SimSun" w:hAnsi="SimSun" w:eastAsia="SimSun"/>
        </w:rPr>
        <w:t>W=3，奖赏为-</w:t>
      </w:r>
      <w:r>
        <w:rPr>
          <w:rFonts w:ascii="SimSun" w:hAnsi="SimSun" w:eastAsia="SimSun"/>
        </w:rPr>
        <w:t>1</w:t>
      </w:r>
      <w:ins w:id="326" w:author="lyj" w:date="2019-10-20T15:30:00Z">
        <w:r>
          <w:rPr>
            <w:rFonts w:hint="eastAsia" w:ascii="SimSun" w:hAnsi="SimSun" w:eastAsia="SimSun"/>
          </w:rPr>
          <w:t>【超出总资源量，该分配为无效】</w:t>
        </w:r>
      </w:ins>
      <w:r>
        <w:rPr>
          <w:rFonts w:hint="eastAsia" w:ascii="SimSun" w:hAnsi="SimSun" w:eastAsia="SimSun"/>
        </w:rPr>
        <w:t>）</w:t>
      </w:r>
    </w:p>
    <w:p>
      <w:pPr>
        <w:snapToGrid w:val="0"/>
        <w:rPr>
          <w:color w:val="000000"/>
          <w:szCs w:val="38"/>
        </w:rPr>
      </w:pPr>
      <w:r>
        <w:rPr>
          <w:rFonts w:hint="eastAsia"/>
          <w:color w:val="000000"/>
          <w:szCs w:val="38"/>
        </w:rPr>
        <w:t>这里有个最大值和一个最小值rmax，rmin（直接在函数里设置，假如为0.5,3</w:t>
      </w:r>
      <w:ins w:id="327" w:author="lyj" w:date="2019-10-20T15:30:00Z">
        <w:r>
          <w:rPr>
            <w:rFonts w:hint="eastAsia"/>
            <w:color w:val="000000"/>
            <w:szCs w:val="38"/>
          </w:rPr>
          <w:t>，可调</w:t>
        </w:r>
      </w:ins>
      <w:r>
        <w:rPr>
          <w:rFonts w:hint="eastAsia"/>
          <w:color w:val="000000"/>
          <w:szCs w:val="38"/>
        </w:rPr>
        <w:t>）</w:t>
      </w:r>
    </w:p>
    <w:p>
      <w:pPr>
        <w:snapToGrid w:val="0"/>
        <w:rPr>
          <w:color w:val="000000"/>
          <w:szCs w:val="38"/>
        </w:rPr>
      </w:pPr>
      <w:r>
        <w:rPr>
          <w:color w:val="000000"/>
          <w:szCs w:val="38"/>
        </w:rPr>
        <w:t>If a1</w:t>
      </w:r>
      <w:r>
        <w:rPr>
          <w:rFonts w:hint="eastAsia"/>
          <w:color w:val="000000"/>
          <w:szCs w:val="38"/>
        </w:rPr>
        <w:t xml:space="preserve">&lt;rmin or </w:t>
      </w:r>
      <w:r>
        <w:rPr>
          <w:color w:val="000000"/>
          <w:szCs w:val="38"/>
        </w:rPr>
        <w:t>a1</w:t>
      </w:r>
      <w:r>
        <w:rPr>
          <w:rFonts w:hint="eastAsia"/>
          <w:color w:val="000000"/>
          <w:szCs w:val="38"/>
        </w:rPr>
        <w:t>&gt;rmax</w:t>
      </w:r>
      <w:r>
        <w:rPr>
          <w:color w:val="000000"/>
          <w:szCs w:val="38"/>
        </w:rPr>
        <w:t xml:space="preserve"> or a2</w:t>
      </w:r>
      <w:r>
        <w:rPr>
          <w:rFonts w:hint="eastAsia"/>
          <w:color w:val="000000"/>
          <w:szCs w:val="38"/>
        </w:rPr>
        <w:t xml:space="preserve">&lt;rmin or </w:t>
      </w:r>
      <w:r>
        <w:rPr>
          <w:color w:val="000000"/>
          <w:szCs w:val="38"/>
        </w:rPr>
        <w:t>a2</w:t>
      </w:r>
      <w:r>
        <w:rPr>
          <w:rFonts w:hint="eastAsia"/>
          <w:color w:val="000000"/>
          <w:szCs w:val="38"/>
        </w:rPr>
        <w:t>&gt;rmax</w:t>
      </w:r>
      <w:r>
        <w:rPr>
          <w:color w:val="000000"/>
          <w:szCs w:val="38"/>
        </w:rPr>
        <w:t>(a1,a2为行为向量里对应的值</w:t>
      </w:r>
      <w:r>
        <w:rPr>
          <w:rFonts w:hint="eastAsia"/>
          <w:color w:val="000000"/>
          <w:szCs w:val="38"/>
        </w:rPr>
        <w:t>，</w:t>
      </w:r>
      <w:r>
        <w:rPr>
          <w:color w:val="000000"/>
          <w:szCs w:val="38"/>
        </w:rPr>
        <w:t>如行为为</w:t>
      </w:r>
      <w:r>
        <w:rPr>
          <w:rFonts w:hint="eastAsia"/>
          <w:color w:val="000000"/>
          <w:szCs w:val="38"/>
        </w:rPr>
        <w:t>[</w:t>
      </w:r>
      <w:r>
        <w:rPr>
          <w:color w:val="000000"/>
          <w:szCs w:val="38"/>
        </w:rPr>
        <w:t>1,2</w:t>
      </w:r>
      <w:r>
        <w:rPr>
          <w:rFonts w:hint="eastAsia"/>
          <w:color w:val="000000"/>
          <w:szCs w:val="38"/>
        </w:rPr>
        <w:t>]</w:t>
      </w:r>
      <w:r>
        <w:rPr>
          <w:color w:val="000000"/>
          <w:szCs w:val="38"/>
        </w:rPr>
        <w:t>,则</w:t>
      </w:r>
      <w:r>
        <w:rPr>
          <w:rFonts w:hint="eastAsia"/>
          <w:color w:val="000000"/>
          <w:szCs w:val="38"/>
        </w:rPr>
        <w:t>a1=1,a2=2</w:t>
      </w:r>
      <w:r>
        <w:rPr>
          <w:color w:val="000000"/>
          <w:szCs w:val="38"/>
        </w:rPr>
        <w:t xml:space="preserve">) </w:t>
      </w:r>
      <w:r>
        <w:rPr>
          <w:rFonts w:hint="eastAsia"/>
          <w:color w:val="000000"/>
          <w:szCs w:val="38"/>
        </w:rPr>
        <w:t>，</w:t>
      </w:r>
      <w:r>
        <w:rPr>
          <w:color w:val="000000"/>
          <w:szCs w:val="38"/>
        </w:rPr>
        <w:t>则奖赏为</w:t>
      </w:r>
      <w:r>
        <w:rPr>
          <w:rFonts w:hint="eastAsia"/>
          <w:color w:val="000000"/>
          <w:szCs w:val="38"/>
        </w:rPr>
        <w:t>-</w:t>
      </w:r>
      <w:r>
        <w:rPr>
          <w:color w:val="000000"/>
          <w:szCs w:val="38"/>
        </w:rPr>
        <w:t>1</w:t>
      </w:r>
    </w:p>
    <w:p>
      <w:pPr>
        <w:snapToGrid w:val="0"/>
        <w:rPr>
          <w:color w:val="000000"/>
          <w:szCs w:val="38"/>
        </w:rPr>
      </w:pPr>
      <w:r>
        <w:rPr>
          <w:color w:val="000000"/>
          <w:szCs w:val="38"/>
        </w:rPr>
        <w:t>E</w:t>
      </w:r>
      <w:r>
        <w:rPr>
          <w:rFonts w:hint="eastAsia"/>
          <w:color w:val="000000"/>
          <w:szCs w:val="38"/>
        </w:rPr>
        <w:t>lse</w:t>
      </w:r>
    </w:p>
    <w:p>
      <w:pPr>
        <w:snapToGrid w:val="0"/>
        <w:rPr>
          <w:color w:val="000000"/>
          <w:szCs w:val="38"/>
        </w:rPr>
      </w:pPr>
      <w:r>
        <w:rPr>
          <w:rFonts w:hint="eastAsia"/>
          <w:color w:val="000000"/>
          <w:szCs w:val="38"/>
        </w:rPr>
        <w:t xml:space="preserve">   奖励R=对应行为向量里数值之和的倒数，（[</w:t>
      </w:r>
      <w:r>
        <w:rPr>
          <w:color w:val="000000"/>
          <w:szCs w:val="38"/>
        </w:rPr>
        <w:t>1,1</w:t>
      </w:r>
      <w:r>
        <w:rPr>
          <w:rFonts w:hint="eastAsia"/>
          <w:color w:val="000000"/>
          <w:szCs w:val="38"/>
        </w:rPr>
        <w:t>]的奖励为1/(1+</w:t>
      </w:r>
      <w:r>
        <w:rPr>
          <w:color w:val="000000"/>
          <w:szCs w:val="38"/>
        </w:rPr>
        <w:t>1)</w:t>
      </w:r>
      <w:r>
        <w:rPr>
          <w:rFonts w:hint="eastAsia"/>
          <w:color w:val="000000"/>
          <w:szCs w:val="38"/>
        </w:rPr>
        <w:t>=</w:t>
      </w:r>
      <w:r>
        <w:rPr>
          <w:color w:val="000000"/>
          <w:szCs w:val="38"/>
        </w:rPr>
        <w:t>1</w:t>
      </w:r>
      <w:r>
        <w:rPr>
          <w:rFonts w:hint="eastAsia"/>
          <w:color w:val="000000"/>
          <w:szCs w:val="38"/>
        </w:rPr>
        <w:t>/</w:t>
      </w:r>
      <w:r>
        <w:rPr>
          <w:color w:val="000000"/>
          <w:szCs w:val="38"/>
        </w:rPr>
        <w:t>2</w:t>
      </w:r>
      <w:r>
        <w:rPr>
          <w:rFonts w:hint="eastAsia"/>
          <w:color w:val="000000"/>
          <w:szCs w:val="38"/>
        </w:rPr>
        <w:t>）</w:t>
      </w:r>
    </w:p>
    <w:p>
      <w:pPr>
        <w:snapToGrid w:val="0"/>
        <w:rPr>
          <w:color w:val="000000"/>
          <w:szCs w:val="38"/>
        </w:rPr>
      </w:pPr>
    </w:p>
    <w:p>
      <w:pPr>
        <w:snapToGrid w:val="0"/>
      </w:pPr>
      <w:r>
        <w:rPr>
          <w:rFonts w:hint="eastAsia"/>
        </w:rPr>
        <w:t>Q-learning主要是先确定所有的状态</w:t>
      </w:r>
      <w:del w:id="328" w:author="lyj" w:date="2019-10-20T15:32:00Z">
        <w:r>
          <w:rPr>
            <w:rFonts w:hint="eastAsia"/>
          </w:rPr>
          <w:delText>，</w:delText>
        </w:r>
      </w:del>
      <w:r>
        <w:rPr>
          <w:rFonts w:hint="eastAsia"/>
        </w:rPr>
        <w:t>和所有的行为，计算所有</w:t>
      </w:r>
      <w:ins w:id="329" w:author="lyj" w:date="2019-10-20T15:32:00Z">
        <w:r>
          <w:rPr>
            <w:rFonts w:hint="eastAsia"/>
          </w:rPr>
          <w:t>行为对应</w:t>
        </w:r>
      </w:ins>
      <w:r>
        <w:rPr>
          <w:rFonts w:hint="eastAsia"/>
        </w:rPr>
        <w:t>的奖赏。然后不断迭代得到一个稳定的Q_table</w:t>
      </w:r>
      <w:ins w:id="330" w:author="lyj" w:date="2019-10-20T15:32:00Z">
        <w:r>
          <w:rPr>
            <w:rFonts w:hint="eastAsia"/>
          </w:rPr>
          <w:t>，（</w:t>
        </w:r>
      </w:ins>
      <w:ins w:id="331" w:author="lyj" w:date="2019-10-20T15:33:00Z">
        <w:r>
          <w:rPr>
            <w:rFonts w:hint="eastAsia"/>
          </w:rPr>
          <w:t>迭代值可人为设置</w:t>
        </w:r>
      </w:ins>
      <w:ins w:id="332" w:author="lyj" w:date="2019-10-20T15:32:00Z">
        <w:r>
          <w:rPr>
            <w:rFonts w:hint="eastAsia"/>
          </w:rPr>
          <w:t>）</w:t>
        </w:r>
      </w:ins>
    </w:p>
    <w:p>
      <w:pPr>
        <w:snapToGrid w:val="0"/>
      </w:pPr>
      <w:r>
        <w:t>之后使用这个</w:t>
      </w:r>
      <w:r>
        <w:rPr>
          <w:rFonts w:hint="eastAsia"/>
        </w:rPr>
        <w:t>Q_table，就可以知道新的任务应该分配的资源1的数目了</w:t>
      </w:r>
      <w:ins w:id="333" w:author="lyj" w:date="2019-10-20T15:33:00Z">
        <w:r>
          <w:rPr>
            <w:rFonts w:hint="eastAsia"/>
          </w:rPr>
          <w:t>（选择Q-table里值最大的对应的行为）</w:t>
        </w:r>
      </w:ins>
    </w:p>
    <w:p>
      <w:pPr>
        <w:snapToGrid w:val="0"/>
      </w:pPr>
    </w:p>
    <w:p>
      <w:pPr>
        <w:snapToGrid w:val="0"/>
      </w:pPr>
      <w:r>
        <w:t>其次是资源</w:t>
      </w:r>
      <w:r>
        <w:rPr>
          <w:rFonts w:hint="eastAsia"/>
        </w:rPr>
        <w:t>2</w:t>
      </w:r>
      <w:r>
        <w:t>(U)的分配</w:t>
      </w:r>
    </w:p>
    <w:p>
      <w:pPr>
        <w:snapToGrid w:val="0"/>
        <w:rPr>
          <w:rFonts w:ascii="SimSun" w:hAnsi="SimSun" w:eastAsia="SimSun"/>
        </w:rPr>
      </w:pPr>
      <w:r>
        <w:rPr>
          <w:rFonts w:hint="eastAsia" w:ascii="SimSun" w:hAnsi="SimSun" w:eastAsia="SimSun"/>
        </w:rPr>
        <w:t>进行Q-learning</w:t>
      </w:r>
      <w:r>
        <w:rPr>
          <w:rFonts w:ascii="SimSun" w:hAnsi="SimSun" w:eastAsia="SimSun"/>
        </w:rPr>
        <w:t>算法</w:t>
      </w:r>
    </w:p>
    <w:p>
      <w:pPr>
        <w:snapToGrid w:val="0"/>
        <w:rPr>
          <w:rFonts w:ascii="SimSun" w:hAnsi="SimSun" w:eastAsia="SimSun"/>
        </w:rPr>
      </w:pPr>
      <w:r>
        <w:rPr>
          <w:rFonts w:ascii="SimSun" w:hAnsi="SimSun" w:eastAsia="SimSun"/>
        </w:rPr>
        <w:t>状态</w:t>
      </w:r>
      <w:r>
        <w:rPr>
          <w:rFonts w:hint="eastAsia" w:ascii="SimSun" w:hAnsi="SimSun" w:eastAsia="SimSun"/>
        </w:rPr>
        <w:t xml:space="preserve"> </w:t>
      </w:r>
      <w:r>
        <w:rPr>
          <w:rFonts w:ascii="SimSun" w:hAnsi="SimSun" w:eastAsia="SimSun"/>
        </w:rPr>
        <w:t>行为</w:t>
      </w:r>
      <w:r>
        <w:rPr>
          <w:rFonts w:hint="eastAsia" w:ascii="SimSun" w:hAnsi="SimSun" w:eastAsia="SimSun"/>
        </w:rPr>
        <w:t xml:space="preserve"> 奖励 </w:t>
      </w:r>
    </w:p>
    <w:p>
      <w:pPr>
        <w:snapToGrid w:val="0"/>
        <w:rPr>
          <w:rFonts w:ascii="SimSun" w:hAnsi="SimSun" w:eastAsia="SimSun"/>
        </w:rPr>
      </w:pPr>
      <w:r>
        <w:rPr>
          <w:rFonts w:hint="eastAsia" w:ascii="SimSun" w:hAnsi="SimSun" w:eastAsia="SimSun"/>
        </w:rPr>
        <w:t>状态：初始状态0状态，可转移的状态数</w:t>
      </w:r>
      <w:r>
        <w:rPr>
          <w:rFonts w:ascii="SimSun" w:hAnsi="SimSun" w:eastAsia="SimSun"/>
        </w:rPr>
        <w:t>(U</w:t>
      </w:r>
      <w:r>
        <w:rPr>
          <w:rFonts w:hint="eastAsia" w:ascii="SimSun" w:hAnsi="SimSun" w:eastAsia="SimSun"/>
        </w:rPr>
        <w:t>+</w:t>
      </w:r>
      <w:r>
        <w:rPr>
          <w:rFonts w:ascii="SimSun" w:hAnsi="SimSun" w:eastAsia="SimSun"/>
        </w:rPr>
        <w:t>1)</w:t>
      </w:r>
      <w:r>
        <w:rPr>
          <w:rFonts w:ascii="SimSun" w:hAnsi="SimSun" w:eastAsia="SimSun"/>
          <w:vertAlign w:val="superscript"/>
        </w:rPr>
        <w:t>N</w:t>
      </w:r>
      <w:r>
        <w:rPr>
          <w:rFonts w:hint="eastAsia" w:ascii="SimSun" w:hAnsi="SimSun" w:eastAsia="SimSun"/>
        </w:rPr>
        <w:t>（如果</w:t>
      </w:r>
      <w:r>
        <w:rPr>
          <w:rFonts w:ascii="SimSun" w:hAnsi="SimSun" w:eastAsia="SimSun"/>
        </w:rPr>
        <w:t>U</w:t>
      </w:r>
      <w:r>
        <w:rPr>
          <w:rFonts w:hint="eastAsia" w:ascii="SimSun" w:hAnsi="SimSun" w:eastAsia="SimSun"/>
        </w:rPr>
        <w:t>=</w:t>
      </w:r>
      <w:r>
        <w:rPr>
          <w:rFonts w:ascii="SimSun" w:hAnsi="SimSun" w:eastAsia="SimSun"/>
        </w:rPr>
        <w:t>3.则可转移状态数16</w:t>
      </w:r>
      <w:r>
        <w:rPr>
          <w:rFonts w:hint="eastAsia" w:ascii="SimSun" w:hAnsi="SimSun" w:eastAsia="SimSun"/>
        </w:rPr>
        <w:t>）</w:t>
      </w:r>
    </w:p>
    <w:p>
      <w:pPr>
        <w:snapToGrid w:val="0"/>
        <w:rPr>
          <w:rFonts w:ascii="SimSun" w:hAnsi="SimSun" w:eastAsia="SimSun"/>
        </w:rPr>
      </w:pPr>
      <w:r>
        <w:rPr>
          <w:rFonts w:ascii="SimSun" w:hAnsi="SimSun" w:eastAsia="SimSun"/>
        </w:rPr>
        <w:t>行为</w:t>
      </w:r>
      <w:r>
        <w:rPr>
          <w:rFonts w:hint="eastAsia" w:ascii="SimSun" w:hAnsi="SimSun" w:eastAsia="SimSun"/>
        </w:rPr>
        <w:t>：由为n个任务分配的资源</w:t>
      </w:r>
      <w:r>
        <w:rPr>
          <w:rFonts w:ascii="SimSun" w:hAnsi="SimSun" w:eastAsia="SimSun"/>
        </w:rPr>
        <w:t>2</w:t>
      </w:r>
      <w:r>
        <w:rPr>
          <w:rFonts w:hint="eastAsia" w:ascii="SimSun" w:hAnsi="SimSun" w:eastAsia="SimSun"/>
        </w:rPr>
        <w:t>的向量</w:t>
      </w:r>
      <w:r>
        <w:rPr>
          <w:rFonts w:ascii="SimSun" w:hAnsi="SimSun" w:eastAsia="SimSun"/>
        </w:rPr>
        <w:t>b</w:t>
      </w:r>
      <w:r>
        <w:rPr>
          <w:rFonts w:hint="eastAsia" w:ascii="SimSun" w:hAnsi="SimSun" w:eastAsia="SimSun"/>
        </w:rPr>
        <w:t>组成，例如[</w:t>
      </w:r>
      <w:r>
        <w:rPr>
          <w:rFonts w:ascii="SimSun" w:hAnsi="SimSun" w:eastAsia="SimSun"/>
        </w:rPr>
        <w:t>0,0</w:t>
      </w:r>
      <w:r>
        <w:rPr>
          <w:rFonts w:hint="eastAsia" w:ascii="SimSun" w:hAnsi="SimSun" w:eastAsia="SimSun"/>
        </w:rPr>
        <w:t>][</w:t>
      </w:r>
      <w:r>
        <w:rPr>
          <w:rFonts w:ascii="SimSun" w:hAnsi="SimSun" w:eastAsia="SimSun"/>
        </w:rPr>
        <w:t>0,1</w:t>
      </w:r>
      <w:r>
        <w:rPr>
          <w:rFonts w:hint="eastAsia" w:ascii="SimSun" w:hAnsi="SimSun" w:eastAsia="SimSun"/>
        </w:rPr>
        <w:t>]</w:t>
      </w:r>
      <w:r>
        <w:rPr>
          <w:rFonts w:ascii="SimSun" w:hAnsi="SimSun" w:eastAsia="SimSun"/>
        </w:rPr>
        <w:t>,[0,2],[0,3],[1,0],[1,1],[1,1],…,[3,3]</w:t>
      </w:r>
    </w:p>
    <w:p>
      <w:pPr>
        <w:snapToGrid w:val="0"/>
        <w:rPr>
          <w:color w:val="000000"/>
          <w:szCs w:val="38"/>
        </w:rPr>
      </w:pPr>
      <w:r>
        <w:rPr>
          <w:rFonts w:hint="eastAsia" w:ascii="SimSun" w:hAnsi="SimSun" w:eastAsia="SimSun"/>
        </w:rPr>
        <w:t>奖赏：根据行为进行计算：</w:t>
      </w:r>
    </w:p>
    <w:p>
      <w:pPr>
        <w:snapToGrid w:val="0"/>
        <w:rPr>
          <w:rFonts w:ascii="SimSun" w:hAnsi="SimSun" w:eastAsia="SimSun"/>
        </w:rPr>
      </w:pPr>
      <w:r>
        <w:rPr>
          <w:rFonts w:ascii="SimSun" w:hAnsi="SimSun" w:eastAsia="SimSun"/>
        </w:rPr>
        <w:t>I</w:t>
      </w:r>
      <w:r>
        <w:rPr>
          <w:rFonts w:hint="eastAsia" w:ascii="SimSun" w:hAnsi="SimSun" w:eastAsia="SimSun"/>
        </w:rPr>
        <w:t>f</w:t>
      </w:r>
      <w:r>
        <w:rPr>
          <w:rFonts w:ascii="SimSun" w:hAnsi="SimSun" w:eastAsia="SimSun"/>
        </w:rPr>
        <w:t xml:space="preserve"> 行为向量里的数的和大于U</w:t>
      </w:r>
      <w:r>
        <w:rPr>
          <w:rFonts w:hint="eastAsia" w:ascii="SimSun" w:hAnsi="SimSun" w:eastAsia="SimSun"/>
        </w:rPr>
        <w:t>，则奖赏为-</w:t>
      </w:r>
      <w:r>
        <w:rPr>
          <w:rFonts w:ascii="SimSun" w:hAnsi="SimSun" w:eastAsia="SimSun"/>
        </w:rPr>
        <w:t>1</w:t>
      </w:r>
      <w:r>
        <w:rPr>
          <w:rFonts w:hint="eastAsia" w:ascii="SimSun" w:hAnsi="SimSun" w:eastAsia="SimSun"/>
        </w:rPr>
        <w:t>（如[</w:t>
      </w:r>
      <w:r>
        <w:rPr>
          <w:rFonts w:ascii="SimSun" w:hAnsi="SimSun" w:eastAsia="SimSun"/>
        </w:rPr>
        <w:t>1,3</w:t>
      </w:r>
      <w:r>
        <w:rPr>
          <w:rFonts w:hint="eastAsia" w:ascii="SimSun" w:hAnsi="SimSun" w:eastAsia="SimSun"/>
        </w:rPr>
        <w:t>]：1+</w:t>
      </w:r>
      <w:r>
        <w:rPr>
          <w:rFonts w:ascii="SimSun" w:hAnsi="SimSun" w:eastAsia="SimSun"/>
        </w:rPr>
        <w:t>3</w:t>
      </w:r>
      <w:r>
        <w:rPr>
          <w:rFonts w:hint="eastAsia" w:ascii="SimSun" w:hAnsi="SimSun" w:eastAsia="SimSun"/>
        </w:rPr>
        <w:t>=</w:t>
      </w:r>
      <w:r>
        <w:rPr>
          <w:rFonts w:ascii="SimSun" w:hAnsi="SimSun" w:eastAsia="SimSun"/>
        </w:rPr>
        <w:t>4＞</w:t>
      </w:r>
      <w:del w:id="334" w:author="lyj" w:date="2019-10-20T15:34:00Z">
        <w:r>
          <w:rPr>
            <w:rFonts w:hint="eastAsia" w:ascii="SimSun" w:hAnsi="SimSun" w:eastAsia="SimSun"/>
          </w:rPr>
          <w:delText>W</w:delText>
        </w:r>
      </w:del>
      <w:ins w:id="335" w:author="lyj" w:date="2019-10-20T15:34:00Z">
        <w:r>
          <w:rPr>
            <w:rFonts w:ascii="SimSun" w:hAnsi="SimSun" w:eastAsia="SimSun"/>
          </w:rPr>
          <w:t>U</w:t>
        </w:r>
      </w:ins>
      <w:r>
        <w:rPr>
          <w:rFonts w:hint="eastAsia" w:ascii="SimSun" w:hAnsi="SimSun" w:eastAsia="SimSun"/>
        </w:rPr>
        <w:t>=3，奖赏为-</w:t>
      </w:r>
      <w:r>
        <w:rPr>
          <w:rFonts w:ascii="SimSun" w:hAnsi="SimSun" w:eastAsia="SimSun"/>
        </w:rPr>
        <w:t>1</w:t>
      </w:r>
      <w:r>
        <w:rPr>
          <w:rFonts w:hint="eastAsia" w:ascii="SimSun" w:hAnsi="SimSun" w:eastAsia="SimSun"/>
        </w:rPr>
        <w:t>）</w:t>
      </w:r>
    </w:p>
    <w:p>
      <w:pPr>
        <w:snapToGrid w:val="0"/>
        <w:rPr>
          <w:ins w:id="336" w:author="lyj" w:date="2019-10-20T15:36:00Z"/>
        </w:rPr>
      </w:pPr>
      <w:r>
        <w:rPr>
          <w:rFonts w:ascii="SimSun" w:hAnsi="SimSun" w:eastAsia="SimSun"/>
        </w:rPr>
        <w:t>If b</w:t>
      </w:r>
      <w:r>
        <w:rPr>
          <w:rFonts w:hint="eastAsia" w:ascii="SimSun" w:hAnsi="SimSun" w:eastAsia="SimSun"/>
        </w:rPr>
        <w:t>中存在0</w:t>
      </w:r>
      <w:del w:id="337" w:author="lyj" w:date="2019-10-20T15:34:00Z">
        <w:r>
          <w:rPr>
            <w:rFonts w:hint="eastAsia" w:ascii="SimSun" w:hAnsi="SimSun" w:eastAsia="SimSun"/>
          </w:rPr>
          <w:delText>,</w:delText>
        </w:r>
      </w:del>
      <w:r>
        <w:rPr>
          <w:rFonts w:hint="eastAsia" w:ascii="SimSun" w:hAnsi="SimSun" w:eastAsia="SimSun"/>
        </w:rPr>
        <w:t>(如[</w:t>
      </w:r>
      <w:r>
        <w:rPr>
          <w:rFonts w:ascii="SimSun" w:hAnsi="SimSun" w:eastAsia="SimSun"/>
        </w:rPr>
        <w:t>1,0</w:t>
      </w:r>
      <w:r>
        <w:rPr>
          <w:rFonts w:hint="eastAsia" w:ascii="SimSun" w:hAnsi="SimSun" w:eastAsia="SimSun"/>
        </w:rPr>
        <w:t>])</w:t>
      </w:r>
      <w:ins w:id="338" w:author="lyj" w:date="2019-10-20T15:34:00Z">
        <w:r>
          <w:rPr>
            <w:rFonts w:hint="eastAsia" w:ascii="SimSun" w:hAnsi="SimSun" w:eastAsia="SimSun"/>
          </w:rPr>
          <w:t xml:space="preserve"> ,</w:t>
        </w:r>
      </w:ins>
      <w:r>
        <w:rPr>
          <w:rFonts w:ascii="SimSun" w:hAnsi="SimSun" w:eastAsia="SimSun"/>
        </w:rPr>
        <w:t>或者</w:t>
      </w:r>
      <w:r>
        <w:rPr>
          <w:position w:val="-30"/>
        </w:rPr>
        <w:object>
          <v:shape id="_x0000_i1051" o:spt="75" type="#_x0000_t75" style="height:34pt;width:106.9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51" DrawAspect="Content" ObjectID="_1468075748" r:id="rId47">
            <o:LockedField>false</o:LockedField>
          </o:OLEObject>
        </w:object>
      </w:r>
      <w:r>
        <w:t>(b</w:t>
      </w:r>
      <w:del w:id="339" w:author="折纸丶残痕" w:date="2019-10-24T17:47:45Z">
        <w:bookmarkStart w:id="0" w:name="_GoBack"/>
        <w:bookmarkEnd w:id="0"/>
        <w:r>
          <w:rPr>
            <w:rFonts w:hint="eastAsia"/>
          </w:rPr>
          <w:delText>n</w:delText>
        </w:r>
      </w:del>
      <w:del w:id="340" w:author="lyj" w:date="2019-10-20T15:35:00Z">
        <w:r>
          <w:rPr/>
          <w:delText>即为b向量中的任意一数</w:delText>
        </w:r>
      </w:del>
      <w:del w:id="341" w:author="lyj" w:date="2019-10-20T15:35:00Z">
        <w:r>
          <w:rPr>
            <w:rFonts w:hint="eastAsia"/>
          </w:rPr>
          <w:delText>，</w:delText>
        </w:r>
      </w:del>
      <w:del w:id="342" w:author="lyj" w:date="2019-10-20T15:35:00Z">
        <w:r>
          <w:rPr/>
          <w:delText>如</w:delText>
        </w:r>
      </w:del>
      <w:ins w:id="343" w:author="lyj" w:date="2019-10-20T15:35:00Z">
        <w:r>
          <w:rPr>
            <w:rFonts w:hint="eastAsia"/>
          </w:rPr>
          <w:t>如果为</w:t>
        </w:r>
      </w:ins>
      <w:r>
        <w:rPr>
          <w:rFonts w:hint="eastAsia"/>
        </w:rPr>
        <w:t>([</w:t>
      </w:r>
      <w:r>
        <w:t>1,2]</w:t>
      </w:r>
      <w:ins w:id="344" w:author="lyj" w:date="2019-10-20T15:35:00Z">
        <w:r>
          <w:rPr>
            <w:rFonts w:hint="eastAsia"/>
          </w:rPr>
          <w:t>，</w:t>
        </w:r>
      </w:ins>
      <w:del w:id="345" w:author="lyj" w:date="2019-10-20T15:35:00Z">
        <w:r>
          <w:rPr>
            <w:rFonts w:hint="eastAsia"/>
          </w:rPr>
          <w:delText>中的</w:delText>
        </w:r>
      </w:del>
      <w:ins w:id="346" w:author="lyj" w:date="2019-10-20T15:35:00Z">
        <w:r>
          <w:rPr>
            <w:rFonts w:hint="eastAsia"/>
          </w:rPr>
          <w:t>则</w:t>
        </w:r>
      </w:ins>
      <w:r>
        <w:rPr>
          <w:rFonts w:hint="eastAsia"/>
        </w:rPr>
        <w:t>1或2</w:t>
      </w:r>
      <w:ins w:id="347" w:author="lyj" w:date="2019-10-20T15:35:00Z">
        <w:r>
          <w:rPr>
            <w:rFonts w:hint="eastAsia"/>
          </w:rPr>
          <w:t>对应的任务1和任务2有一个满足上述</w:t>
        </w:r>
      </w:ins>
      <w:ins w:id="348" w:author="lyj" w:date="2019-10-20T15:36:00Z">
        <w:r>
          <w:rPr>
            <w:rFonts w:hint="eastAsia"/>
          </w:rPr>
          <w:t>公式</w:t>
        </w:r>
      </w:ins>
      <w:r>
        <w:t>)</w:t>
      </w:r>
    </w:p>
    <w:p>
      <w:pPr>
        <w:snapToGrid w:val="0"/>
        <w:rPr>
          <w:ins w:id="349" w:author="lyj" w:date="2019-10-20T15:37:00Z"/>
        </w:rPr>
      </w:pPr>
      <w:ins w:id="350" w:author="lyj" w:date="2019-10-20T15:36:00Z">
        <w:r>
          <w:rPr>
            <w:rFonts w:hint="eastAsia"/>
          </w:rPr>
          <w:t>【这里的</w:t>
        </w:r>
      </w:ins>
      <w:ins w:id="351" w:author="lyj" w:date="2019-10-20T15:46:00Z"/>
      <w:ins w:id="353" w:author="lyj" w:date="2019-10-20T15:46:00Z"/>
      <w:ins w:id="355" w:author="lyj" w:date="2019-10-20T15:46:00Z"/>
      <w:ins w:id="357" w:author="lyj" w:date="2019-10-20T15:46:00Z">
        <w:r>
          <w:rPr>
            <w:position w:val="-12"/>
            <w:rPrChange w:id="360" w:author="lyj" w:date="2019-10-20T15:46:00Z">
              <w:rPr/>
            </w:rPrChange>
          </w:rPr>
          <w:object>
            <v:shape id="_x0000_i1052" o:spt="75" type="#_x0000_t75" style="height:19pt;width:12.8pt;" o:ole="t" filled="f" o:preferrelative="t" stroked="f" coordsize="21600,21600">
              <v:path/>
              <v:fill on="f" focussize="0,0"/>
              <v:stroke on="f" joinstyle="miter"/>
              <v:imagedata r:id="rId50" o:title=""/>
              <o:lock v:ext="edit" aspectratio="t"/>
              <w10:wrap type="none"/>
              <w10:anchorlock/>
            </v:shape>
            <o:OLEObject Type="Embed" ProgID="Equation.DSMT4" ShapeID="_x0000_i1052" DrawAspect="Content" ObjectID="_1468075749" r:id="rId49">
              <o:LockedField>false</o:LockedField>
            </o:OLEObject>
          </w:object>
        </w:r>
      </w:ins>
      <w:ins w:id="361" w:author="lyj" w:date="2019-10-20T15:46:00Z"/>
      <w:ins w:id="363" w:author="lyj" w:date="2019-10-20T15:36:00Z">
        <w:r>
          <w:rPr>
            <w:rFonts w:hint="eastAsia"/>
          </w:rPr>
          <w:t>r</w:t>
        </w:r>
      </w:ins>
      <w:ins w:id="364" w:author="lyj" w:date="2019-10-20T15:36:00Z">
        <w:r>
          <w:rPr/>
          <w:t>2就需要用到资源</w:t>
        </w:r>
      </w:ins>
      <w:ins w:id="365" w:author="lyj" w:date="2019-10-20T15:36:00Z">
        <w:r>
          <w:rPr>
            <w:rFonts w:hint="eastAsia"/>
          </w:rPr>
          <w:t>1分配完之后</w:t>
        </w:r>
      </w:ins>
      <w:ins w:id="366" w:author="lyj" w:date="2019-10-20T15:37:00Z">
        <w:r>
          <w:rPr>
            <w:rFonts w:hint="eastAsia"/>
          </w:rPr>
          <w:t>得到的值</w:t>
        </w:r>
      </w:ins>
      <w:ins w:id="367" w:author="lyj" w:date="2019-10-20T15:46:00Z">
        <w:r>
          <w:rPr>
            <w:rFonts w:hint="eastAsia"/>
          </w:rPr>
          <w:t>a</w:t>
        </w:r>
      </w:ins>
      <w:ins w:id="368" w:author="lyj" w:date="2019-10-20T15:37:00Z">
        <w:r>
          <w:rPr>
            <w:rFonts w:hint="eastAsia"/>
          </w:rPr>
          <w:t>了，计算公式如下：</w:t>
        </w:r>
      </w:ins>
    </w:p>
    <w:p>
      <w:pPr>
        <w:snapToGrid w:val="0"/>
        <w:rPr>
          <w:ins w:id="369" w:author="lyj" w:date="2019-10-20T15:37:00Z"/>
          <w:rFonts w:hint="eastAsia"/>
        </w:rPr>
      </w:pPr>
      <w:ins w:id="370" w:author="lyj" w:date="2019-10-20T15:38:00Z"/>
      <w:ins w:id="371" w:author="lyj" w:date="2019-10-20T15:38:00Z"/>
      <w:ins w:id="372" w:author="lyj" w:date="2019-10-20T15:38:00Z"/>
      <w:ins w:id="373" w:author="lyj" w:date="2019-10-20T15:38:00Z">
        <w:r>
          <w:rPr>
            <w:position w:val="-26"/>
          </w:rPr>
          <w:object>
            <v:shape id="_x0000_i1053" o:spt="75" type="#_x0000_t75" style="height:30.05pt;width:79.05pt;" o:ole="t" filled="f" o:preferrelative="t" stroked="f" coordsize="21600,21600">
              <v:path/>
              <v:fill on="f" focussize="0,0"/>
              <v:stroke on="f" joinstyle="miter"/>
              <v:imagedata r:id="rId52" o:title=""/>
              <o:lock v:ext="edit" aspectratio="t"/>
              <w10:wrap type="none"/>
              <w10:anchorlock/>
            </v:shape>
            <o:OLEObject Type="Embed" ProgID="Equation.DSMT4" ShapeID="_x0000_i1053" DrawAspect="Content" ObjectID="_1468075750" r:id="rId51">
              <o:LockedField>false</o:LockedField>
            </o:OLEObject>
          </w:object>
        </w:r>
      </w:ins>
      <w:ins w:id="375" w:author="lyj" w:date="2019-10-20T15:38:00Z"/>
      <w:ins w:id="376" w:author="lyj" w:date="2019-10-20T15:38:00Z">
        <w:r>
          <w:rPr/>
          <w:t xml:space="preserve"> </w:t>
        </w:r>
      </w:ins>
    </w:p>
    <w:p>
      <w:pPr>
        <w:snapToGrid w:val="0"/>
      </w:pPr>
      <w:ins w:id="377" w:author="lyj" w:date="2019-10-20T15:36:00Z">
        <w:r>
          <w:rPr>
            <w:rFonts w:hint="eastAsia"/>
          </w:rPr>
          <w:t>】</w:t>
        </w:r>
      </w:ins>
    </w:p>
    <w:p>
      <w:pPr>
        <w:snapToGrid w:val="0"/>
      </w:pPr>
      <w:r>
        <w:t>则奖励</w:t>
      </w:r>
      <w:r>
        <w:rPr>
          <w:rFonts w:hint="eastAsia"/>
        </w:rPr>
        <w:t>=</w:t>
      </w:r>
      <w:r>
        <w:rPr>
          <w:position w:val="-60"/>
        </w:rPr>
        <w:object>
          <v:shape id="_x0000_i1054" o:spt="75" type="#_x0000_t75" style="height:49.05pt;width:151.9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4" DrawAspect="Content" ObjectID="_1468075751" r:id="rId53">
            <o:LockedField>false</o:LockedField>
          </o:OLEObject>
        </w:object>
      </w:r>
      <w:ins w:id="378" w:author="lyj" w:date="2019-10-20T15:44:00Z">
        <w:r>
          <w:rPr>
            <w:rFonts w:hint="eastAsia"/>
          </w:rPr>
          <w:t>（bn</w:t>
        </w:r>
      </w:ins>
      <w:ins w:id="379" w:author="lyj" w:date="2019-10-20T15:44:00Z">
        <w:r>
          <w:rPr/>
          <w:t>就是任务n对应的行为向量里的值</w:t>
        </w:r>
      </w:ins>
      <w:ins w:id="380" w:author="lyj" w:date="2019-10-20T15:44:00Z">
        <w:r>
          <w:rPr>
            <w:rFonts w:hint="eastAsia"/>
          </w:rPr>
          <w:t>）</w:t>
        </w:r>
      </w:ins>
    </w:p>
    <w:p>
      <w:pPr>
        <w:snapToGrid w:val="0"/>
      </w:pPr>
      <w:r>
        <w:t>Else</w:t>
      </w:r>
    </w:p>
    <w:p>
      <w:pPr>
        <w:snapToGrid w:val="0"/>
      </w:pPr>
      <w:r>
        <w:t>奖励</w:t>
      </w:r>
      <w:r>
        <w:rPr>
          <w:rFonts w:hint="eastAsia"/>
        </w:rPr>
        <w:t>=</w:t>
      </w:r>
      <w:r>
        <w:rPr>
          <w:position w:val="-60"/>
        </w:rPr>
        <w:object>
          <v:shape id="_x0000_i1055" o:spt="75" type="#_x0000_t75" style="height:49.05pt;width:81.3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5" DrawAspect="Content" ObjectID="_1468075752" r:id="rId55">
            <o:LockedField>false</o:LockedField>
          </o:OLEObject>
        </w:object>
      </w:r>
    </w:p>
    <w:p>
      <w:pPr>
        <w:snapToGrid w:val="0"/>
        <w:rPr>
          <w:rFonts w:hint="eastAsia"/>
        </w:rPr>
      </w:pPr>
      <w:r>
        <w:t>这里的</w:t>
      </w:r>
      <w:ins w:id="381" w:author="lyj" w:date="2019-10-20T15:47:00Z"/>
      <w:ins w:id="383" w:author="lyj" w:date="2019-10-20T15:47:00Z"/>
      <w:ins w:id="385" w:author="lyj" w:date="2019-10-20T15:47:00Z"/>
      <w:ins w:id="387" w:author="lyj" w:date="2019-10-20T15:47:00Z">
        <w:r>
          <w:rPr>
            <w:position w:val="-12"/>
            <w:rPrChange w:id="390" w:author="lyj" w:date="2019-10-20T15:47:00Z">
              <w:rPr/>
            </w:rPrChange>
          </w:rPr>
          <w:object>
            <v:shape id="_x0000_i1056" o:spt="75" type="#_x0000_t75" style="height:19pt;width:12.8pt;" o:ole="t" filled="f" o:preferrelative="t" stroked="f" coordsize="21600,21600">
              <v:path/>
              <v:fill on="f" focussize="0,0"/>
              <v:stroke on="f" joinstyle="miter"/>
              <v:imagedata r:id="rId58" o:title=""/>
              <o:lock v:ext="edit" aspectratio="t"/>
              <w10:wrap type="none"/>
              <w10:anchorlock/>
            </v:shape>
            <o:OLEObject Type="Embed" ProgID="Equation.DSMT4" ShapeID="_x0000_i1056" DrawAspect="Content" ObjectID="_1468075753" r:id="rId57">
              <o:LockedField>false</o:LockedField>
            </o:OLEObject>
          </w:object>
        </w:r>
      </w:ins>
      <w:ins w:id="391" w:author="lyj" w:date="2019-10-20T15:47:00Z"/>
      <w:del w:id="393" w:author="lyj" w:date="2019-10-20T15:47:00Z"/>
      <w:del w:id="394" w:author="lyj" w:date="2019-10-20T15:47:00Z"/>
      <w:del w:id="395" w:author="lyj" w:date="2019-10-20T15:47:00Z"/>
      <w:del w:id="396" w:author="lyj" w:date="2019-10-20T15:47:00Z">
        <w:r>
          <w:rPr>
            <w:rFonts w:hint="eastAsia"/>
            <w:position w:val="-12"/>
          </w:rPr>
          <w:object>
            <v:shape id="_x0000_i1057" o:spt="75" type="#_x0000_t75" style="height:18.1pt;width:11.05pt;" o:ole="t" filled="f" o:preferrelative="t" stroked="f" coordsize="21600,21600">
              <v:path/>
              <v:fill on="f" focussize="0,0"/>
              <v:stroke on="f" joinstyle="miter"/>
              <v:imagedata r:id="rId60" o:title=""/>
              <o:lock v:ext="edit" aspectratio="t"/>
              <w10:wrap type="none"/>
              <w10:anchorlock/>
            </v:shape>
            <o:OLEObject Type="Embed" ProgID="Equation.DSMT4" ShapeID="_x0000_i1057" DrawAspect="Content" ObjectID="_1468075754" r:id="rId59">
              <o:LockedField>false</o:LockedField>
            </o:OLEObject>
          </w:object>
        </w:r>
      </w:del>
      <w:del w:id="398" w:author="lyj" w:date="2019-10-20T15:47:00Z"/>
      <w:del w:id="399" w:author="lyj" w:date="2019-10-20T15:47:00Z">
        <w:r>
          <w:rPr>
            <w:rFonts w:hint="eastAsia"/>
          </w:rPr>
          <w:delText>是由</w:delText>
        </w:r>
      </w:del>
      <w:ins w:id="400" w:author="lyj" w:date="2019-10-20T15:47:00Z">
        <w:r>
          <w:rPr>
            <w:rFonts w:hint="eastAsia"/>
          </w:rPr>
          <w:t>的</w:t>
        </w:r>
      </w:ins>
      <w:ins w:id="401" w:author="lyj" w:date="2019-10-20T15:47:00Z">
        <w:r>
          <w:rPr/>
          <w:t>计算需要</w:t>
        </w:r>
      </w:ins>
      <w:r>
        <w:t>上一步分配资源</w:t>
      </w:r>
      <w:r>
        <w:rPr>
          <w:rFonts w:hint="eastAsia"/>
        </w:rPr>
        <w:t>1得到的</w:t>
      </w:r>
      <w:r>
        <w:rPr>
          <w:position w:val="-12"/>
        </w:rPr>
        <w:object>
          <v:shape id="_x0000_i1058" o:spt="75" type="#_x0000_t75" style="height:18.1pt;width:14.1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8" DrawAspect="Content" ObjectID="_1468075755" r:id="rId61">
            <o:LockedField>false</o:LockedField>
          </o:OLEObject>
        </w:object>
      </w:r>
      <w:r>
        <w:rPr>
          <w:rFonts w:hint="eastAsia"/>
        </w:rPr>
        <w:t>，资源1和资源2数量</w:t>
      </w:r>
      <w:del w:id="402" w:author="lyj" w:date="2019-10-20T15:50:00Z">
        <w:r>
          <w:rPr>
            <w:rFonts w:hint="eastAsia"/>
          </w:rPr>
          <w:delText>可以不相同，但</w:delText>
        </w:r>
      </w:del>
      <w:r>
        <w:rPr>
          <w:rFonts w:hint="eastAsia"/>
        </w:rPr>
        <w:t>都是相对于相同的N个任务分配的。但分配资源2时需要首先分配资源1，得到最佳的行为a,为每个任务的</w:t>
      </w:r>
      <w:ins w:id="403" w:author="lyj" w:date="2019-10-20T15:50:00Z"/>
      <w:ins w:id="405" w:author="lyj" w:date="2019-10-20T15:50:00Z"/>
      <w:ins w:id="407" w:author="lyj" w:date="2019-10-20T15:50:00Z"/>
      <w:ins w:id="409" w:author="lyj" w:date="2019-10-20T15:50:00Z">
        <w:r>
          <w:rPr>
            <w:position w:val="-12"/>
            <w:rPrChange w:id="412" w:author="lyj" w:date="2019-10-20T15:50:00Z">
              <w:rPr/>
            </w:rPrChange>
          </w:rPr>
          <w:object>
            <v:shape id="_x0000_i1059" o:spt="75" type="#_x0000_t75" style="height:19pt;width:12.8pt;" o:ole="t" filled="f" o:preferrelative="t" stroked="f" coordsize="21600,21600">
              <v:path/>
              <v:fill on="f" focussize="0,0"/>
              <v:stroke on="f" joinstyle="miter"/>
              <v:imagedata r:id="rId64" o:title=""/>
              <o:lock v:ext="edit" aspectratio="t"/>
              <w10:wrap type="none"/>
              <w10:anchorlock/>
            </v:shape>
            <o:OLEObject Type="Embed" ProgID="Equation.DSMT4" ShapeID="_x0000_i1059" DrawAspect="Content" ObjectID="_1468075756" r:id="rId63">
              <o:LockedField>false</o:LockedField>
            </o:OLEObject>
          </w:object>
        </w:r>
      </w:ins>
      <w:ins w:id="413" w:author="lyj" w:date="2019-10-20T15:50:00Z"/>
      <w:del w:id="415" w:author="lyj" w:date="2019-10-20T15:50:00Z">
        <w:r>
          <w:rPr>
            <w:rFonts w:hint="eastAsia"/>
          </w:rPr>
          <w:delText>r</w:delText>
        </w:r>
      </w:del>
      <w:r>
        <w:rPr>
          <w:rFonts w:hint="eastAsia"/>
        </w:rPr>
        <w:t>赋值。</w:t>
      </w:r>
    </w:p>
    <w:p>
      <w:pPr>
        <w:snapToGrid w:val="0"/>
      </w:pPr>
      <w:r>
        <w:t>其余的都是q-learning的传统实现</w:t>
      </w:r>
      <w:r>
        <w:rPr>
          <w:rFonts w:hint="eastAsia"/>
        </w:rPr>
        <w:t>，</w:t>
      </w:r>
      <w:r>
        <w:t>伪代码如下</w:t>
      </w:r>
      <w:r>
        <w:rPr>
          <w:rFonts w:hint="eastAsia"/>
        </w:rPr>
        <w:t>：</w:t>
      </w:r>
    </w:p>
    <w:p>
      <w:pPr>
        <w:snapToGrid w:val="0"/>
      </w:pPr>
      <w:r>
        <w:drawing>
          <wp:inline distT="0" distB="0" distL="0" distR="0">
            <wp:extent cx="5274310" cy="2898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pStyle w:val="5"/>
        <w:shd w:val="clear" w:color="auto" w:fill="FFFFFF"/>
        <w:snapToGrid w:val="0"/>
        <w:rPr>
          <w:rStyle w:val="8"/>
        </w:rPr>
      </w:pPr>
      <w:r>
        <w:t>最后希望可以得到</w:t>
      </w:r>
      <w:r>
        <w:rPr>
          <w:rFonts w:hint="eastAsia"/>
        </w:rPr>
        <w:t>1</w:t>
      </w:r>
      <w:r>
        <w:t>张图：</w:t>
      </w:r>
    </w:p>
    <w:p>
      <w:pPr>
        <w:pStyle w:val="5"/>
        <w:shd w:val="clear" w:color="auto" w:fill="FFFFFF"/>
        <w:snapToGrid w:val="0"/>
      </w:pPr>
      <w:r>
        <w:t>X</w:t>
      </w:r>
      <w:r>
        <w:rPr>
          <w:rFonts w:hint="eastAsia"/>
        </w:rPr>
        <w:t>轴为任务数（1到</w:t>
      </w:r>
      <w:r>
        <w:t>5</w:t>
      </w:r>
      <w:r>
        <w:rPr>
          <w:rFonts w:hint="eastAsia"/>
        </w:rPr>
        <w:t>），y轴为总成本</w:t>
      </w:r>
    </w:p>
    <w:p>
      <w:pPr>
        <w:pStyle w:val="5"/>
        <w:shd w:val="clear" w:color="auto" w:fill="FFFFFF"/>
        <w:snapToGrid w:val="0"/>
      </w:pPr>
      <w:r>
        <w:rPr>
          <w:rFonts w:hint="eastAsia"/>
        </w:rPr>
        <w:t>（循环100次求平均值，每一次任务随机生成）</w:t>
      </w:r>
    </w:p>
    <w:p>
      <w:pPr>
        <w:snapToGrid w:val="0"/>
        <w:rPr>
          <w:ins w:id="416" w:author="lyj" w:date="2019-10-20T15:54:00Z"/>
        </w:rPr>
      </w:pPr>
    </w:p>
    <w:p>
      <w:pPr>
        <w:snapToGrid w:val="0"/>
        <w:rPr>
          <w:rFonts w:hint="eastAsia"/>
        </w:rPr>
      </w:pPr>
      <w:ins w:id="417" w:author="lyj" w:date="2019-10-20T15:54:00Z">
        <w:r>
          <w:rPr/>
          <w:t>总结一下</w:t>
        </w:r>
      </w:ins>
      <w:ins w:id="418" w:author="lyj" w:date="2019-10-20T15:54:00Z">
        <w:r>
          <w:rPr>
            <w:rFonts w:hint="eastAsia"/>
          </w:rPr>
          <w:t>，就是</w:t>
        </w:r>
      </w:ins>
      <w:ins w:id="419" w:author="lyj" w:date="2019-10-20T15:55:00Z">
        <w:r>
          <w:rPr>
            <w:rFonts w:hint="eastAsia"/>
          </w:rPr>
          <w:t>有N个任务，需要确定他们的计算平台，确定好计算平台后需要计算每个任务n在其分配的平台下的成本。如果分配到平台2，就需要使用q-learning实现</w:t>
        </w:r>
      </w:ins>
      <w:ins w:id="420" w:author="lyj" w:date="2019-10-20T15:56:00Z">
        <w:r>
          <w:rPr>
            <w:rFonts w:hint="eastAsia"/>
          </w:rPr>
          <w:t>确定分配给它的资源1，确定好后需要确定资源2，都确定好之后带入成本计算公式计算成本（在平台2的</w:t>
        </w:r>
      </w:ins>
      <w:ins w:id="421" w:author="lyj" w:date="2019-10-20T15:57:00Z">
        <w:r>
          <w:rPr>
            <w:rFonts w:hint="eastAsia"/>
          </w:rPr>
          <w:t>任务是需要整体考虑的，所以需要q-learning进行资源分配</w:t>
        </w:r>
      </w:ins>
      <w:ins w:id="422" w:author="lyj" w:date="2019-10-20T15:56:00Z">
        <w:r>
          <w:rPr>
            <w:rFonts w:hint="eastAsia"/>
          </w:rPr>
          <w:t>）</w:t>
        </w:r>
      </w:ins>
      <w:ins w:id="423" w:author="lyj" w:date="2019-10-20T15:57:00Z">
        <w:r>
          <w:rPr>
            <w:rFonts w:hint="eastAsia"/>
          </w:rPr>
          <w:t>。都完成后就可以得到N个任务的总成本。</w:t>
        </w:r>
      </w:ins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uclid">
    <w:altName w:val="AcadEref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yj">
    <w15:presenceInfo w15:providerId="None" w15:userId="lyj"/>
  </w15:person>
  <w15:person w15:author="折纸丶残痕">
    <w15:presenceInfo w15:providerId="WPS Office" w15:userId="20837245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20"/>
    <w:rsid w:val="000520C3"/>
    <w:rsid w:val="00116A3A"/>
    <w:rsid w:val="00151195"/>
    <w:rsid w:val="00185571"/>
    <w:rsid w:val="001D4560"/>
    <w:rsid w:val="00267C7B"/>
    <w:rsid w:val="0047115D"/>
    <w:rsid w:val="00487A37"/>
    <w:rsid w:val="004900AF"/>
    <w:rsid w:val="00536116"/>
    <w:rsid w:val="006428AF"/>
    <w:rsid w:val="00714994"/>
    <w:rsid w:val="0075313E"/>
    <w:rsid w:val="0083164F"/>
    <w:rsid w:val="008E50E8"/>
    <w:rsid w:val="008F0AF7"/>
    <w:rsid w:val="00955557"/>
    <w:rsid w:val="00A144CE"/>
    <w:rsid w:val="00B111EE"/>
    <w:rsid w:val="00B650C7"/>
    <w:rsid w:val="00BF73A8"/>
    <w:rsid w:val="00CA1B20"/>
    <w:rsid w:val="00FA3A2E"/>
    <w:rsid w:val="23F54116"/>
    <w:rsid w:val="43B261D6"/>
    <w:rsid w:val="45174039"/>
    <w:rsid w:val="4E0B65B6"/>
    <w:rsid w:val="5D9B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TML 预设格式 Char"/>
    <w:basedOn w:val="7"/>
    <w:link w:val="5"/>
    <w:qFormat/>
    <w:uiPriority w:val="99"/>
    <w:rPr>
      <w:rFonts w:ascii="SimSun" w:hAnsi="SimSun" w:eastAsia="SimSun" w:cs="SimSun"/>
      <w:kern w:val="0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4"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uiPriority w:val="99"/>
    <w:rPr>
      <w:sz w:val="18"/>
      <w:szCs w:val="18"/>
    </w:rPr>
  </w:style>
  <w:style w:type="character" w:customStyle="1" w:styleId="13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8" Type="http://schemas.microsoft.com/office/2011/relationships/people" Target="people.xml"/><Relationship Id="rId67" Type="http://schemas.openxmlformats.org/officeDocument/2006/relationships/fontTable" Target="fontTable.xml"/><Relationship Id="rId66" Type="http://schemas.openxmlformats.org/officeDocument/2006/relationships/customXml" Target="../customXml/item1.xml"/><Relationship Id="rId65" Type="http://schemas.openxmlformats.org/officeDocument/2006/relationships/image" Target="media/image30.png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e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e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emf"/><Relationship Id="rId41" Type="http://schemas.openxmlformats.org/officeDocument/2006/relationships/oleObject" Target="embeddings/oleObject21.bin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577</Words>
  <Characters>3294</Characters>
  <Lines>27</Lines>
  <Paragraphs>7</Paragraphs>
  <TotalTime>906</TotalTime>
  <ScaleCrop>false</ScaleCrop>
  <LinksUpToDate>false</LinksUpToDate>
  <CharactersWithSpaces>3864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2019-10-20T07:57:00Z</dcterms:created>
  <dc:creator>lyj</dc:creator>
  <cp:lastModifiedBy>折纸丶残痕</cp:lastModifiedBy>
  <dcterms:modified xsi:type="dcterms:W3CDTF">2019-10-24T10:27:35Z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2052-11.1.0.9098</vt:lpwstr>
  </property>
</Properties>
</file>